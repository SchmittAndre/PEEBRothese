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753320716"/>
        <w:docPartObj>
          <w:docPartGallery w:val="Cover Pages"/>
          <w:docPartUnique/>
        </w:docPartObj>
      </w:sdtPr>
      <w:sdtEndPr>
        <w:rPr>
          <w:color w:val="auto"/>
        </w:rPr>
      </w:sdtEndPr>
      <w:sdtContent>
        <w:p w:rsidR="00B656DD" w:rsidRDefault="00B656DD" w:rsidP="00B656DD">
          <w:pPr>
            <w:pStyle w:val="KeinLeerraum"/>
            <w:spacing w:before="1540" w:after="240"/>
            <w:jc w:val="center"/>
            <w:rPr>
              <w:noProof/>
            </w:rPr>
          </w:pPr>
        </w:p>
        <w:p w:rsidR="00B656DD" w:rsidRPr="00B656DD" w:rsidRDefault="00B656DD" w:rsidP="00B656DD">
          <w:pPr>
            <w:pStyle w:val="KeinLeerraum"/>
            <w:spacing w:before="1540" w:after="240"/>
            <w:jc w:val="center"/>
            <w:rPr>
              <w:rFonts w:eastAsiaTheme="minorHAnsi"/>
              <w:color w:val="4472C4" w:themeColor="accent1"/>
              <w:lang w:eastAsia="en-US"/>
            </w:rPr>
          </w:pPr>
          <w:r>
            <w:rPr>
              <w:noProof/>
            </w:rPr>
            <w:drawing>
              <wp:inline distT="0" distB="0" distL="0" distR="0">
                <wp:extent cx="5760720" cy="1920240"/>
                <wp:effectExtent l="0" t="0" r="0" b="3810"/>
                <wp:docPr id="9" name="Grafik 9" descr="C:\Users\Dominik\AppData\Local\Microsoft\Windows\INetCache\Content.Word\TextVentur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minik\AppData\Local\Microsoft\Windows\INetCache\Content.Word\TextVenturer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3A5E74" w:rsidRPr="00721588" w:rsidRDefault="007F4F72">
          <w:pPr>
            <w:pStyle w:val="KeinLeerraum"/>
            <w:jc w:val="center"/>
            <w:rPr>
              <w:sz w:val="36"/>
              <w:szCs w:val="36"/>
            </w:rPr>
          </w:pPr>
          <w:sdt>
            <w:sdtPr>
              <w:rPr>
                <w:sz w:val="36"/>
                <w:szCs w:val="36"/>
              </w:rPr>
              <w:alias w:val="Untertitel"/>
              <w:tag w:val=""/>
              <w:id w:val="328029620"/>
              <w:placeholder>
                <w:docPart w:val="70BECCD9657B4887AED5927C68001522"/>
              </w:placeholder>
              <w:dataBinding w:prefixMappings="xmlns:ns0='http://purl.org/dc/elements/1.1/' xmlns:ns1='http://schemas.openxmlformats.org/package/2006/metadata/core-properties' " w:xpath="/ns1:coreProperties[1]/ns0:subject[1]" w:storeItemID="{6C3C8BC8-F283-45AE-878A-BAB7291924A1}"/>
              <w:text/>
            </w:sdtPr>
            <w:sdtContent>
              <w:r w:rsidR="003A5E74" w:rsidRPr="00721588">
                <w:rPr>
                  <w:sz w:val="36"/>
                  <w:szCs w:val="36"/>
                </w:rPr>
                <w:t>Blog Post Summary</w:t>
              </w:r>
            </w:sdtContent>
          </w:sdt>
        </w:p>
        <w:p w:rsidR="003A5E74" w:rsidRDefault="003A5E7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6-10T00:00:00Z">
                                    <w:dateFormat w:val="d. MMMM yyyy"/>
                                    <w:lid w:val="de-DE"/>
                                    <w:storeMappedDataAs w:val="dateTime"/>
                                    <w:calendar w:val="gregorian"/>
                                  </w:date>
                                </w:sdtPr>
                                <w:sdtContent>
                                  <w:p w:rsidR="007F4F72" w:rsidRDefault="007F4F72">
                                    <w:pPr>
                                      <w:pStyle w:val="KeinLeerraum"/>
                                      <w:spacing w:after="40"/>
                                      <w:jc w:val="center"/>
                                      <w:rPr>
                                        <w:caps/>
                                        <w:color w:val="4472C4" w:themeColor="accent1"/>
                                        <w:sz w:val="28"/>
                                        <w:szCs w:val="28"/>
                                      </w:rPr>
                                    </w:pPr>
                                    <w:r>
                                      <w:rPr>
                                        <w:caps/>
                                        <w:color w:val="4472C4" w:themeColor="accent1"/>
                                        <w:sz w:val="28"/>
                                        <w:szCs w:val="28"/>
                                      </w:rPr>
                                      <w:t>10. Juni 2017</w:t>
                                    </w:r>
                                  </w:p>
                                </w:sdtContent>
                              </w:sdt>
                              <w:p w:rsidR="007F4F72" w:rsidRDefault="007F4F72">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TEXTVENTURER</w:t>
                                    </w:r>
                                  </w:sdtContent>
                                </w:sdt>
                              </w:p>
                              <w:p w:rsidR="007F4F72" w:rsidRDefault="007F4F72">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André Schmitt, Dominik Vogel, Simon Vollmer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6-10T00:00:00Z">
                              <w:dateFormat w:val="d. MMMM yyyy"/>
                              <w:lid w:val="de-DE"/>
                              <w:storeMappedDataAs w:val="dateTime"/>
                              <w:calendar w:val="gregorian"/>
                            </w:date>
                          </w:sdtPr>
                          <w:sdtContent>
                            <w:p w:rsidR="007F4F72" w:rsidRDefault="007F4F72">
                              <w:pPr>
                                <w:pStyle w:val="KeinLeerraum"/>
                                <w:spacing w:after="40"/>
                                <w:jc w:val="center"/>
                                <w:rPr>
                                  <w:caps/>
                                  <w:color w:val="4472C4" w:themeColor="accent1"/>
                                  <w:sz w:val="28"/>
                                  <w:szCs w:val="28"/>
                                </w:rPr>
                              </w:pPr>
                              <w:r>
                                <w:rPr>
                                  <w:caps/>
                                  <w:color w:val="4472C4" w:themeColor="accent1"/>
                                  <w:sz w:val="28"/>
                                  <w:szCs w:val="28"/>
                                </w:rPr>
                                <w:t>10. Juni 2017</w:t>
                              </w:r>
                            </w:p>
                          </w:sdtContent>
                        </w:sdt>
                        <w:p w:rsidR="007F4F72" w:rsidRDefault="007F4F72">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TEXTVENTURER</w:t>
                              </w:r>
                            </w:sdtContent>
                          </w:sdt>
                        </w:p>
                        <w:p w:rsidR="007F4F72" w:rsidRDefault="007F4F72">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André Schmitt, Dominik Vogel, Simon Vollmer</w:t>
                              </w:r>
                            </w:sdtContent>
                          </w:sdt>
                        </w:p>
                      </w:txbxContent>
                    </v:textbox>
                    <w10:wrap anchorx="margin" anchory="page"/>
                  </v:shape>
                </w:pict>
              </mc:Fallback>
            </mc:AlternateContent>
          </w:r>
        </w:p>
        <w:p w:rsidR="003A5E74" w:rsidRDefault="003A5E74">
          <w:pPr>
            <w:rPr>
              <w:rFonts w:asciiTheme="majorHAnsi" w:eastAsiaTheme="majorEastAsia" w:hAnsiTheme="majorHAnsi" w:cstheme="majorBidi"/>
              <w:color w:val="2F5496" w:themeColor="accent1" w:themeShade="BF"/>
              <w:sz w:val="32"/>
              <w:szCs w:val="32"/>
              <w:lang w:eastAsia="de-DE"/>
            </w:rPr>
          </w:pPr>
          <w:r>
            <w:br w:type="page"/>
          </w:r>
        </w:p>
      </w:sdtContent>
    </w:sdt>
    <w:sdt>
      <w:sdtPr>
        <w:rPr>
          <w:rFonts w:asciiTheme="minorHAnsi" w:eastAsiaTheme="minorHAnsi" w:hAnsiTheme="minorHAnsi" w:cstheme="minorBidi"/>
          <w:color w:val="auto"/>
          <w:sz w:val="22"/>
          <w:szCs w:val="22"/>
          <w:lang w:eastAsia="en-US"/>
        </w:rPr>
        <w:id w:val="-575048544"/>
        <w:docPartObj>
          <w:docPartGallery w:val="Table of Contents"/>
          <w:docPartUnique/>
        </w:docPartObj>
      </w:sdtPr>
      <w:sdtEndPr>
        <w:rPr>
          <w:b/>
          <w:bCs/>
        </w:rPr>
      </w:sdtEndPr>
      <w:sdtContent>
        <w:p w:rsidR="003A5E74" w:rsidRDefault="003A5E74">
          <w:pPr>
            <w:pStyle w:val="Inhaltsverzeichnisberschrift"/>
          </w:pPr>
          <w:r>
            <w:t>Inhalt</w:t>
          </w:r>
        </w:p>
        <w:p w:rsidR="003A5E74" w:rsidRDefault="003A5E74">
          <w:pPr>
            <w:pStyle w:val="Verzeichnis1"/>
            <w:tabs>
              <w:tab w:val="right" w:leader="dot" w:pos="9062"/>
            </w:tabs>
            <w:rPr>
              <w:noProof/>
            </w:rPr>
          </w:pPr>
          <w:r>
            <w:fldChar w:fldCharType="begin"/>
          </w:r>
          <w:r>
            <w:instrText xml:space="preserve"> TOC \o "1-3" \h \z \u </w:instrText>
          </w:r>
          <w:r>
            <w:fldChar w:fldCharType="separate"/>
          </w:r>
          <w:hyperlink w:anchor="_Toc484879237" w:history="1">
            <w:r w:rsidRPr="00C647F2">
              <w:rPr>
                <w:rStyle w:val="Hyperlink"/>
                <w:noProof/>
              </w:rPr>
              <w:t>PROJECT START</w:t>
            </w:r>
            <w:r>
              <w:rPr>
                <w:noProof/>
                <w:webHidden/>
              </w:rPr>
              <w:tab/>
            </w:r>
            <w:r>
              <w:rPr>
                <w:noProof/>
                <w:webHidden/>
              </w:rPr>
              <w:fldChar w:fldCharType="begin"/>
            </w:r>
            <w:r>
              <w:rPr>
                <w:noProof/>
                <w:webHidden/>
              </w:rPr>
              <w:instrText xml:space="preserve"> PAGEREF _Toc484879237 \h </w:instrText>
            </w:r>
            <w:r>
              <w:rPr>
                <w:noProof/>
                <w:webHidden/>
              </w:rPr>
            </w:r>
            <w:r>
              <w:rPr>
                <w:noProof/>
                <w:webHidden/>
              </w:rPr>
              <w:fldChar w:fldCharType="separate"/>
            </w:r>
            <w:r w:rsidR="00FA1E82">
              <w:rPr>
                <w:noProof/>
                <w:webHidden/>
              </w:rPr>
              <w:t>3</w:t>
            </w:r>
            <w:r>
              <w:rPr>
                <w:noProof/>
                <w:webHidden/>
              </w:rPr>
              <w:fldChar w:fldCharType="end"/>
            </w:r>
          </w:hyperlink>
        </w:p>
        <w:p w:rsidR="003A5E74" w:rsidRDefault="007F4F72">
          <w:pPr>
            <w:pStyle w:val="Verzeichnis1"/>
            <w:tabs>
              <w:tab w:val="right" w:leader="dot" w:pos="9062"/>
            </w:tabs>
            <w:rPr>
              <w:noProof/>
            </w:rPr>
          </w:pPr>
          <w:hyperlink w:anchor="_Toc484879238" w:history="1">
            <w:r w:rsidR="003A5E74" w:rsidRPr="00C647F2">
              <w:rPr>
                <w:rStyle w:val="Hyperlink"/>
                <w:noProof/>
              </w:rPr>
              <w:t>OUR TEAM</w:t>
            </w:r>
            <w:r w:rsidR="003A5E74">
              <w:rPr>
                <w:noProof/>
                <w:webHidden/>
              </w:rPr>
              <w:tab/>
            </w:r>
            <w:r w:rsidR="003A5E74">
              <w:rPr>
                <w:noProof/>
                <w:webHidden/>
              </w:rPr>
              <w:fldChar w:fldCharType="begin"/>
            </w:r>
            <w:r w:rsidR="003A5E74">
              <w:rPr>
                <w:noProof/>
                <w:webHidden/>
              </w:rPr>
              <w:instrText xml:space="preserve"> PAGEREF _Toc484879238 \h </w:instrText>
            </w:r>
            <w:r w:rsidR="003A5E74">
              <w:rPr>
                <w:noProof/>
                <w:webHidden/>
              </w:rPr>
            </w:r>
            <w:r w:rsidR="003A5E74">
              <w:rPr>
                <w:noProof/>
                <w:webHidden/>
              </w:rPr>
              <w:fldChar w:fldCharType="separate"/>
            </w:r>
            <w:r w:rsidR="00FA1E82">
              <w:rPr>
                <w:noProof/>
                <w:webHidden/>
              </w:rPr>
              <w:t>3</w:t>
            </w:r>
            <w:r w:rsidR="003A5E74">
              <w:rPr>
                <w:noProof/>
                <w:webHidden/>
              </w:rPr>
              <w:fldChar w:fldCharType="end"/>
            </w:r>
          </w:hyperlink>
        </w:p>
        <w:p w:rsidR="003A5E74" w:rsidRDefault="007F4F72">
          <w:pPr>
            <w:pStyle w:val="Verzeichnis1"/>
            <w:tabs>
              <w:tab w:val="right" w:leader="dot" w:pos="9062"/>
            </w:tabs>
            <w:rPr>
              <w:noProof/>
            </w:rPr>
          </w:pPr>
          <w:hyperlink w:anchor="_Toc484879239" w:history="1">
            <w:r w:rsidR="003A5E74" w:rsidRPr="00C647F2">
              <w:rPr>
                <w:rStyle w:val="Hyperlink"/>
                <w:noProof/>
              </w:rPr>
              <w:t>SOFTWARE REQUIREMENTS SPECIFICATION</w:t>
            </w:r>
            <w:r w:rsidR="003A5E74">
              <w:rPr>
                <w:noProof/>
                <w:webHidden/>
              </w:rPr>
              <w:tab/>
            </w:r>
            <w:r w:rsidR="003A5E74">
              <w:rPr>
                <w:noProof/>
                <w:webHidden/>
              </w:rPr>
              <w:fldChar w:fldCharType="begin"/>
            </w:r>
            <w:r w:rsidR="003A5E74">
              <w:rPr>
                <w:noProof/>
                <w:webHidden/>
              </w:rPr>
              <w:instrText xml:space="preserve"> PAGEREF _Toc484879239 \h </w:instrText>
            </w:r>
            <w:r w:rsidR="003A5E74">
              <w:rPr>
                <w:noProof/>
                <w:webHidden/>
              </w:rPr>
            </w:r>
            <w:r w:rsidR="003A5E74">
              <w:rPr>
                <w:noProof/>
                <w:webHidden/>
              </w:rPr>
              <w:fldChar w:fldCharType="separate"/>
            </w:r>
            <w:r w:rsidR="00FA1E82">
              <w:rPr>
                <w:noProof/>
                <w:webHidden/>
              </w:rPr>
              <w:t>5</w:t>
            </w:r>
            <w:r w:rsidR="003A5E74">
              <w:rPr>
                <w:noProof/>
                <w:webHidden/>
              </w:rPr>
              <w:fldChar w:fldCharType="end"/>
            </w:r>
          </w:hyperlink>
        </w:p>
        <w:p w:rsidR="003A5E74" w:rsidRDefault="007F4F72">
          <w:pPr>
            <w:pStyle w:val="Verzeichnis1"/>
            <w:tabs>
              <w:tab w:val="right" w:leader="dot" w:pos="9062"/>
            </w:tabs>
            <w:rPr>
              <w:noProof/>
            </w:rPr>
          </w:pPr>
          <w:hyperlink w:anchor="_Toc484879240" w:history="1">
            <w:r w:rsidR="003A5E74" w:rsidRPr="00C647F2">
              <w:rPr>
                <w:rStyle w:val="Hyperlink"/>
                <w:noProof/>
              </w:rPr>
              <w:t>USE CASE DIAGRAMM</w:t>
            </w:r>
            <w:r w:rsidR="003A5E74">
              <w:rPr>
                <w:noProof/>
                <w:webHidden/>
              </w:rPr>
              <w:tab/>
            </w:r>
            <w:r w:rsidR="003A5E74">
              <w:rPr>
                <w:noProof/>
                <w:webHidden/>
              </w:rPr>
              <w:fldChar w:fldCharType="begin"/>
            </w:r>
            <w:r w:rsidR="003A5E74">
              <w:rPr>
                <w:noProof/>
                <w:webHidden/>
              </w:rPr>
              <w:instrText xml:space="preserve"> PAGEREF _Toc484879240 \h </w:instrText>
            </w:r>
            <w:r w:rsidR="003A5E74">
              <w:rPr>
                <w:noProof/>
                <w:webHidden/>
              </w:rPr>
            </w:r>
            <w:r w:rsidR="003A5E74">
              <w:rPr>
                <w:noProof/>
                <w:webHidden/>
              </w:rPr>
              <w:fldChar w:fldCharType="separate"/>
            </w:r>
            <w:r w:rsidR="00FA1E82">
              <w:rPr>
                <w:noProof/>
                <w:webHidden/>
              </w:rPr>
              <w:t>7</w:t>
            </w:r>
            <w:r w:rsidR="003A5E74">
              <w:rPr>
                <w:noProof/>
                <w:webHidden/>
              </w:rPr>
              <w:fldChar w:fldCharType="end"/>
            </w:r>
          </w:hyperlink>
        </w:p>
        <w:p w:rsidR="003A5E74" w:rsidRDefault="007F4F72">
          <w:pPr>
            <w:pStyle w:val="Verzeichnis1"/>
            <w:tabs>
              <w:tab w:val="right" w:leader="dot" w:pos="9062"/>
            </w:tabs>
            <w:rPr>
              <w:noProof/>
            </w:rPr>
          </w:pPr>
          <w:hyperlink w:anchor="_Toc484879241" w:history="1">
            <w:r w:rsidR="003A5E74" w:rsidRPr="00C647F2">
              <w:rPr>
                <w:rStyle w:val="Hyperlink"/>
                <w:noProof/>
              </w:rPr>
              <w:t>YOUTRACK</w:t>
            </w:r>
            <w:r w:rsidR="003A5E74">
              <w:rPr>
                <w:noProof/>
                <w:webHidden/>
              </w:rPr>
              <w:tab/>
            </w:r>
            <w:r w:rsidR="003A5E74">
              <w:rPr>
                <w:noProof/>
                <w:webHidden/>
              </w:rPr>
              <w:fldChar w:fldCharType="begin"/>
            </w:r>
            <w:r w:rsidR="003A5E74">
              <w:rPr>
                <w:noProof/>
                <w:webHidden/>
              </w:rPr>
              <w:instrText xml:space="preserve"> PAGEREF _Toc484879241 \h </w:instrText>
            </w:r>
            <w:r w:rsidR="003A5E74">
              <w:rPr>
                <w:noProof/>
                <w:webHidden/>
              </w:rPr>
            </w:r>
            <w:r w:rsidR="003A5E74">
              <w:rPr>
                <w:noProof/>
                <w:webHidden/>
              </w:rPr>
              <w:fldChar w:fldCharType="separate"/>
            </w:r>
            <w:r w:rsidR="00FA1E82">
              <w:rPr>
                <w:noProof/>
                <w:webHidden/>
              </w:rPr>
              <w:t>7</w:t>
            </w:r>
            <w:r w:rsidR="003A5E74">
              <w:rPr>
                <w:noProof/>
                <w:webHidden/>
              </w:rPr>
              <w:fldChar w:fldCharType="end"/>
            </w:r>
          </w:hyperlink>
        </w:p>
        <w:p w:rsidR="003A5E74" w:rsidRDefault="007F4F72">
          <w:pPr>
            <w:pStyle w:val="Verzeichnis1"/>
            <w:tabs>
              <w:tab w:val="right" w:leader="dot" w:pos="9062"/>
            </w:tabs>
            <w:rPr>
              <w:noProof/>
            </w:rPr>
          </w:pPr>
          <w:hyperlink w:anchor="_Toc484879242" w:history="1">
            <w:r w:rsidR="003A5E74" w:rsidRPr="00C647F2">
              <w:rPr>
                <w:rStyle w:val="Hyperlink"/>
                <w:noProof/>
              </w:rPr>
              <w:t>TESTING SOFTWARE</w:t>
            </w:r>
            <w:r w:rsidR="003A5E74">
              <w:rPr>
                <w:noProof/>
                <w:webHidden/>
              </w:rPr>
              <w:tab/>
            </w:r>
            <w:r w:rsidR="003A5E74">
              <w:rPr>
                <w:noProof/>
                <w:webHidden/>
              </w:rPr>
              <w:fldChar w:fldCharType="begin"/>
            </w:r>
            <w:r w:rsidR="003A5E74">
              <w:rPr>
                <w:noProof/>
                <w:webHidden/>
              </w:rPr>
              <w:instrText xml:space="preserve"> PAGEREF _Toc484879242 \h </w:instrText>
            </w:r>
            <w:r w:rsidR="003A5E74">
              <w:rPr>
                <w:noProof/>
                <w:webHidden/>
              </w:rPr>
            </w:r>
            <w:r w:rsidR="003A5E74">
              <w:rPr>
                <w:noProof/>
                <w:webHidden/>
              </w:rPr>
              <w:fldChar w:fldCharType="separate"/>
            </w:r>
            <w:r w:rsidR="00FA1E82">
              <w:rPr>
                <w:noProof/>
                <w:webHidden/>
              </w:rPr>
              <w:t>7</w:t>
            </w:r>
            <w:r w:rsidR="003A5E74">
              <w:rPr>
                <w:noProof/>
                <w:webHidden/>
              </w:rPr>
              <w:fldChar w:fldCharType="end"/>
            </w:r>
          </w:hyperlink>
        </w:p>
        <w:p w:rsidR="003A5E74" w:rsidRDefault="007F4F72">
          <w:pPr>
            <w:pStyle w:val="Verzeichnis1"/>
            <w:tabs>
              <w:tab w:val="right" w:leader="dot" w:pos="9062"/>
            </w:tabs>
            <w:rPr>
              <w:noProof/>
            </w:rPr>
          </w:pPr>
          <w:hyperlink w:anchor="_Toc484879243" w:history="1">
            <w:r w:rsidR="003A5E74" w:rsidRPr="00C647F2">
              <w:rPr>
                <w:rStyle w:val="Hyperlink"/>
                <w:noProof/>
              </w:rPr>
              <w:t>CLASS-DIAGRAM (CRC)</w:t>
            </w:r>
            <w:r w:rsidR="003A5E74">
              <w:rPr>
                <w:noProof/>
                <w:webHidden/>
              </w:rPr>
              <w:tab/>
            </w:r>
            <w:r w:rsidR="003A5E74">
              <w:rPr>
                <w:noProof/>
                <w:webHidden/>
              </w:rPr>
              <w:fldChar w:fldCharType="begin"/>
            </w:r>
            <w:r w:rsidR="003A5E74">
              <w:rPr>
                <w:noProof/>
                <w:webHidden/>
              </w:rPr>
              <w:instrText xml:space="preserve"> PAGEREF _Toc484879243 \h </w:instrText>
            </w:r>
            <w:r w:rsidR="003A5E74">
              <w:rPr>
                <w:noProof/>
                <w:webHidden/>
              </w:rPr>
            </w:r>
            <w:r w:rsidR="003A5E74">
              <w:rPr>
                <w:noProof/>
                <w:webHidden/>
              </w:rPr>
              <w:fldChar w:fldCharType="separate"/>
            </w:r>
            <w:r w:rsidR="00FA1E82">
              <w:rPr>
                <w:noProof/>
                <w:webHidden/>
              </w:rPr>
              <w:t>8</w:t>
            </w:r>
            <w:r w:rsidR="003A5E74">
              <w:rPr>
                <w:noProof/>
                <w:webHidden/>
              </w:rPr>
              <w:fldChar w:fldCharType="end"/>
            </w:r>
          </w:hyperlink>
        </w:p>
        <w:p w:rsidR="003A5E74" w:rsidRDefault="007F4F72">
          <w:pPr>
            <w:pStyle w:val="Verzeichnis1"/>
            <w:tabs>
              <w:tab w:val="right" w:leader="dot" w:pos="9062"/>
            </w:tabs>
            <w:rPr>
              <w:noProof/>
            </w:rPr>
          </w:pPr>
          <w:hyperlink w:anchor="_Toc484879244" w:history="1">
            <w:r w:rsidR="003A5E74" w:rsidRPr="00C647F2">
              <w:rPr>
                <w:rStyle w:val="Hyperlink"/>
                <w:noProof/>
              </w:rPr>
              <w:t>SOFTWARE ARCHITECTURE</w:t>
            </w:r>
            <w:r w:rsidR="003A5E74">
              <w:rPr>
                <w:noProof/>
                <w:webHidden/>
              </w:rPr>
              <w:tab/>
            </w:r>
            <w:r w:rsidR="003A5E74">
              <w:rPr>
                <w:noProof/>
                <w:webHidden/>
              </w:rPr>
              <w:fldChar w:fldCharType="begin"/>
            </w:r>
            <w:r w:rsidR="003A5E74">
              <w:rPr>
                <w:noProof/>
                <w:webHidden/>
              </w:rPr>
              <w:instrText xml:space="preserve"> PAGEREF _Toc484879244 \h </w:instrText>
            </w:r>
            <w:r w:rsidR="003A5E74">
              <w:rPr>
                <w:noProof/>
                <w:webHidden/>
              </w:rPr>
            </w:r>
            <w:r w:rsidR="003A5E74">
              <w:rPr>
                <w:noProof/>
                <w:webHidden/>
              </w:rPr>
              <w:fldChar w:fldCharType="separate"/>
            </w:r>
            <w:r w:rsidR="00FA1E82">
              <w:rPr>
                <w:noProof/>
                <w:webHidden/>
              </w:rPr>
              <w:t>9</w:t>
            </w:r>
            <w:r w:rsidR="003A5E74">
              <w:rPr>
                <w:noProof/>
                <w:webHidden/>
              </w:rPr>
              <w:fldChar w:fldCharType="end"/>
            </w:r>
          </w:hyperlink>
        </w:p>
        <w:p w:rsidR="003A5E74" w:rsidRDefault="007F4F72">
          <w:pPr>
            <w:pStyle w:val="Verzeichnis1"/>
            <w:tabs>
              <w:tab w:val="right" w:leader="dot" w:pos="9062"/>
            </w:tabs>
            <w:rPr>
              <w:noProof/>
            </w:rPr>
          </w:pPr>
          <w:hyperlink w:anchor="_Toc484879245" w:history="1">
            <w:r w:rsidR="003A5E74" w:rsidRPr="00C647F2">
              <w:rPr>
                <w:rStyle w:val="Hyperlink"/>
                <w:noProof/>
              </w:rPr>
              <w:t>GANTT-CHART</w:t>
            </w:r>
            <w:r w:rsidR="003A5E74">
              <w:rPr>
                <w:noProof/>
                <w:webHidden/>
              </w:rPr>
              <w:tab/>
            </w:r>
            <w:r w:rsidR="003A5E74">
              <w:rPr>
                <w:noProof/>
                <w:webHidden/>
              </w:rPr>
              <w:fldChar w:fldCharType="begin"/>
            </w:r>
            <w:r w:rsidR="003A5E74">
              <w:rPr>
                <w:noProof/>
                <w:webHidden/>
              </w:rPr>
              <w:instrText xml:space="preserve"> PAGEREF _Toc484879245 \h </w:instrText>
            </w:r>
            <w:r w:rsidR="003A5E74">
              <w:rPr>
                <w:noProof/>
                <w:webHidden/>
              </w:rPr>
            </w:r>
            <w:r w:rsidR="003A5E74">
              <w:rPr>
                <w:noProof/>
                <w:webHidden/>
              </w:rPr>
              <w:fldChar w:fldCharType="separate"/>
            </w:r>
            <w:r w:rsidR="00FA1E82">
              <w:rPr>
                <w:noProof/>
                <w:webHidden/>
              </w:rPr>
              <w:t>9</w:t>
            </w:r>
            <w:r w:rsidR="003A5E74">
              <w:rPr>
                <w:noProof/>
                <w:webHidden/>
              </w:rPr>
              <w:fldChar w:fldCharType="end"/>
            </w:r>
          </w:hyperlink>
        </w:p>
        <w:p w:rsidR="003A5E74" w:rsidRDefault="007F4F72">
          <w:pPr>
            <w:pStyle w:val="Verzeichnis1"/>
            <w:tabs>
              <w:tab w:val="right" w:leader="dot" w:pos="9062"/>
            </w:tabs>
            <w:rPr>
              <w:noProof/>
            </w:rPr>
          </w:pPr>
          <w:hyperlink w:anchor="_Toc484879246" w:history="1">
            <w:r w:rsidR="003A5E74" w:rsidRPr="00C647F2">
              <w:rPr>
                <w:rStyle w:val="Hyperlink"/>
                <w:noProof/>
              </w:rPr>
              <w:t>MIDTERM SUMMARY</w:t>
            </w:r>
            <w:r w:rsidR="003A5E74">
              <w:rPr>
                <w:noProof/>
                <w:webHidden/>
              </w:rPr>
              <w:tab/>
            </w:r>
            <w:r w:rsidR="003A5E74">
              <w:rPr>
                <w:noProof/>
                <w:webHidden/>
              </w:rPr>
              <w:fldChar w:fldCharType="begin"/>
            </w:r>
            <w:r w:rsidR="003A5E74">
              <w:rPr>
                <w:noProof/>
                <w:webHidden/>
              </w:rPr>
              <w:instrText xml:space="preserve"> PAGEREF _Toc484879246 \h </w:instrText>
            </w:r>
            <w:r w:rsidR="003A5E74">
              <w:rPr>
                <w:noProof/>
                <w:webHidden/>
              </w:rPr>
            </w:r>
            <w:r w:rsidR="003A5E74">
              <w:rPr>
                <w:noProof/>
                <w:webHidden/>
              </w:rPr>
              <w:fldChar w:fldCharType="separate"/>
            </w:r>
            <w:r w:rsidR="00FA1E82">
              <w:rPr>
                <w:noProof/>
                <w:webHidden/>
              </w:rPr>
              <w:t>10</w:t>
            </w:r>
            <w:r w:rsidR="003A5E74">
              <w:rPr>
                <w:noProof/>
                <w:webHidden/>
              </w:rPr>
              <w:fldChar w:fldCharType="end"/>
            </w:r>
          </w:hyperlink>
        </w:p>
        <w:p w:rsidR="003A5E74" w:rsidRDefault="007F4F72">
          <w:pPr>
            <w:pStyle w:val="Verzeichnis1"/>
            <w:tabs>
              <w:tab w:val="right" w:leader="dot" w:pos="9062"/>
            </w:tabs>
            <w:rPr>
              <w:noProof/>
            </w:rPr>
          </w:pPr>
          <w:hyperlink w:anchor="_Toc484879247" w:history="1">
            <w:r w:rsidR="003A5E74" w:rsidRPr="00C647F2">
              <w:rPr>
                <w:rStyle w:val="Hyperlink"/>
                <w:noProof/>
              </w:rPr>
              <w:t>RISK MANAGEMENT</w:t>
            </w:r>
            <w:r w:rsidR="003A5E74">
              <w:rPr>
                <w:noProof/>
                <w:webHidden/>
              </w:rPr>
              <w:tab/>
            </w:r>
            <w:r w:rsidR="003A5E74">
              <w:rPr>
                <w:noProof/>
                <w:webHidden/>
              </w:rPr>
              <w:fldChar w:fldCharType="begin"/>
            </w:r>
            <w:r w:rsidR="003A5E74">
              <w:rPr>
                <w:noProof/>
                <w:webHidden/>
              </w:rPr>
              <w:instrText xml:space="preserve"> PAGEREF _Toc484879247 \h </w:instrText>
            </w:r>
            <w:r w:rsidR="003A5E74">
              <w:rPr>
                <w:noProof/>
                <w:webHidden/>
              </w:rPr>
            </w:r>
            <w:r w:rsidR="003A5E74">
              <w:rPr>
                <w:noProof/>
                <w:webHidden/>
              </w:rPr>
              <w:fldChar w:fldCharType="separate"/>
            </w:r>
            <w:r w:rsidR="00FA1E82">
              <w:rPr>
                <w:noProof/>
                <w:webHidden/>
              </w:rPr>
              <w:t>11</w:t>
            </w:r>
            <w:r w:rsidR="003A5E74">
              <w:rPr>
                <w:noProof/>
                <w:webHidden/>
              </w:rPr>
              <w:fldChar w:fldCharType="end"/>
            </w:r>
          </w:hyperlink>
        </w:p>
        <w:p w:rsidR="003A5E74" w:rsidRDefault="007F4F72">
          <w:pPr>
            <w:pStyle w:val="Verzeichnis1"/>
            <w:tabs>
              <w:tab w:val="right" w:leader="dot" w:pos="9062"/>
            </w:tabs>
            <w:rPr>
              <w:noProof/>
            </w:rPr>
          </w:pPr>
          <w:hyperlink w:anchor="_Toc484879249" w:history="1">
            <w:r w:rsidR="003A5E74" w:rsidRPr="00C647F2">
              <w:rPr>
                <w:rStyle w:val="Hyperlink"/>
                <w:noProof/>
              </w:rPr>
              <w:t>FUNCTION POINT CALCULATION</w:t>
            </w:r>
            <w:r w:rsidR="003A5E74">
              <w:rPr>
                <w:noProof/>
                <w:webHidden/>
              </w:rPr>
              <w:tab/>
            </w:r>
            <w:r w:rsidR="003A5E74">
              <w:rPr>
                <w:noProof/>
                <w:webHidden/>
              </w:rPr>
              <w:fldChar w:fldCharType="begin"/>
            </w:r>
            <w:r w:rsidR="003A5E74">
              <w:rPr>
                <w:noProof/>
                <w:webHidden/>
              </w:rPr>
              <w:instrText xml:space="preserve"> PAGEREF _Toc484879249 \h </w:instrText>
            </w:r>
            <w:r w:rsidR="003A5E74">
              <w:rPr>
                <w:noProof/>
                <w:webHidden/>
              </w:rPr>
            </w:r>
            <w:r w:rsidR="003A5E74">
              <w:rPr>
                <w:noProof/>
                <w:webHidden/>
              </w:rPr>
              <w:fldChar w:fldCharType="separate"/>
            </w:r>
            <w:r w:rsidR="00FA1E82">
              <w:rPr>
                <w:noProof/>
                <w:webHidden/>
              </w:rPr>
              <w:t>11</w:t>
            </w:r>
            <w:r w:rsidR="003A5E74">
              <w:rPr>
                <w:noProof/>
                <w:webHidden/>
              </w:rPr>
              <w:fldChar w:fldCharType="end"/>
            </w:r>
          </w:hyperlink>
        </w:p>
        <w:p w:rsidR="003A5E74" w:rsidRDefault="007F4F72">
          <w:pPr>
            <w:pStyle w:val="Verzeichnis1"/>
            <w:tabs>
              <w:tab w:val="right" w:leader="dot" w:pos="9062"/>
            </w:tabs>
            <w:rPr>
              <w:noProof/>
            </w:rPr>
          </w:pPr>
          <w:hyperlink w:anchor="_Toc484879250" w:history="1">
            <w:r w:rsidR="003A5E74" w:rsidRPr="00C647F2">
              <w:rPr>
                <w:rStyle w:val="Hyperlink"/>
                <w:noProof/>
              </w:rPr>
              <w:t>TEST PLAN</w:t>
            </w:r>
            <w:r w:rsidR="003A5E74">
              <w:rPr>
                <w:noProof/>
                <w:webHidden/>
              </w:rPr>
              <w:tab/>
            </w:r>
            <w:r w:rsidR="003A5E74">
              <w:rPr>
                <w:noProof/>
                <w:webHidden/>
              </w:rPr>
              <w:fldChar w:fldCharType="begin"/>
            </w:r>
            <w:r w:rsidR="003A5E74">
              <w:rPr>
                <w:noProof/>
                <w:webHidden/>
              </w:rPr>
              <w:instrText xml:space="preserve"> PAGEREF _Toc484879250 \h </w:instrText>
            </w:r>
            <w:r w:rsidR="003A5E74">
              <w:rPr>
                <w:noProof/>
                <w:webHidden/>
              </w:rPr>
            </w:r>
            <w:r w:rsidR="003A5E74">
              <w:rPr>
                <w:noProof/>
                <w:webHidden/>
              </w:rPr>
              <w:fldChar w:fldCharType="separate"/>
            </w:r>
            <w:r w:rsidR="00FA1E82">
              <w:rPr>
                <w:noProof/>
                <w:webHidden/>
              </w:rPr>
              <w:t>13</w:t>
            </w:r>
            <w:r w:rsidR="003A5E74">
              <w:rPr>
                <w:noProof/>
                <w:webHidden/>
              </w:rPr>
              <w:fldChar w:fldCharType="end"/>
            </w:r>
          </w:hyperlink>
        </w:p>
        <w:p w:rsidR="003A5E74" w:rsidRDefault="007F4F72">
          <w:pPr>
            <w:pStyle w:val="Verzeichnis1"/>
            <w:tabs>
              <w:tab w:val="right" w:leader="dot" w:pos="9062"/>
            </w:tabs>
            <w:rPr>
              <w:noProof/>
            </w:rPr>
          </w:pPr>
          <w:hyperlink w:anchor="_Toc484879251" w:history="1">
            <w:r w:rsidR="003A5E74" w:rsidRPr="00C647F2">
              <w:rPr>
                <w:rStyle w:val="Hyperlink"/>
                <w:noProof/>
              </w:rPr>
              <w:t>REFACTORING</w:t>
            </w:r>
            <w:r w:rsidR="003A5E74">
              <w:rPr>
                <w:noProof/>
                <w:webHidden/>
              </w:rPr>
              <w:tab/>
            </w:r>
            <w:r w:rsidR="003A5E74">
              <w:rPr>
                <w:noProof/>
                <w:webHidden/>
              </w:rPr>
              <w:fldChar w:fldCharType="begin"/>
            </w:r>
            <w:r w:rsidR="003A5E74">
              <w:rPr>
                <w:noProof/>
                <w:webHidden/>
              </w:rPr>
              <w:instrText xml:space="preserve"> PAGEREF _Toc484879251 \h </w:instrText>
            </w:r>
            <w:r w:rsidR="003A5E74">
              <w:rPr>
                <w:noProof/>
                <w:webHidden/>
              </w:rPr>
            </w:r>
            <w:r w:rsidR="003A5E74">
              <w:rPr>
                <w:noProof/>
                <w:webHidden/>
              </w:rPr>
              <w:fldChar w:fldCharType="separate"/>
            </w:r>
            <w:r w:rsidR="00FA1E82">
              <w:rPr>
                <w:noProof/>
                <w:webHidden/>
              </w:rPr>
              <w:t>13</w:t>
            </w:r>
            <w:r w:rsidR="003A5E74">
              <w:rPr>
                <w:noProof/>
                <w:webHidden/>
              </w:rPr>
              <w:fldChar w:fldCharType="end"/>
            </w:r>
          </w:hyperlink>
        </w:p>
        <w:p w:rsidR="003A5E74" w:rsidRDefault="007F4F72">
          <w:pPr>
            <w:pStyle w:val="Verzeichnis1"/>
            <w:tabs>
              <w:tab w:val="right" w:leader="dot" w:pos="9062"/>
            </w:tabs>
            <w:rPr>
              <w:noProof/>
            </w:rPr>
          </w:pPr>
          <w:hyperlink w:anchor="_Toc484879252" w:history="1">
            <w:r w:rsidR="003A5E74" w:rsidRPr="00C647F2">
              <w:rPr>
                <w:rStyle w:val="Hyperlink"/>
                <w:noProof/>
              </w:rPr>
              <w:t>METRICS</w:t>
            </w:r>
            <w:r w:rsidR="003A5E74">
              <w:rPr>
                <w:noProof/>
                <w:webHidden/>
              </w:rPr>
              <w:tab/>
            </w:r>
            <w:r w:rsidR="003A5E74">
              <w:rPr>
                <w:noProof/>
                <w:webHidden/>
              </w:rPr>
              <w:fldChar w:fldCharType="begin"/>
            </w:r>
            <w:r w:rsidR="003A5E74">
              <w:rPr>
                <w:noProof/>
                <w:webHidden/>
              </w:rPr>
              <w:instrText xml:space="preserve"> PAGEREF _Toc484879252 \h </w:instrText>
            </w:r>
            <w:r w:rsidR="003A5E74">
              <w:rPr>
                <w:noProof/>
                <w:webHidden/>
              </w:rPr>
            </w:r>
            <w:r w:rsidR="003A5E74">
              <w:rPr>
                <w:noProof/>
                <w:webHidden/>
              </w:rPr>
              <w:fldChar w:fldCharType="separate"/>
            </w:r>
            <w:r w:rsidR="00FA1E82">
              <w:rPr>
                <w:noProof/>
                <w:webHidden/>
              </w:rPr>
              <w:t>14</w:t>
            </w:r>
            <w:r w:rsidR="003A5E74">
              <w:rPr>
                <w:noProof/>
                <w:webHidden/>
              </w:rPr>
              <w:fldChar w:fldCharType="end"/>
            </w:r>
          </w:hyperlink>
        </w:p>
        <w:p w:rsidR="003A5E74" w:rsidRDefault="003A5E74">
          <w:r>
            <w:rPr>
              <w:b/>
              <w:bCs/>
            </w:rPr>
            <w:fldChar w:fldCharType="end"/>
          </w:r>
        </w:p>
      </w:sdtContent>
    </w:sdt>
    <w:p w:rsidR="003A5E74" w:rsidRDefault="003A5E74">
      <w:pPr>
        <w:rPr>
          <w:rFonts w:ascii="Times New Roman" w:eastAsia="Times New Roman" w:hAnsi="Times New Roman" w:cs="Times New Roman"/>
          <w:b/>
          <w:bCs/>
          <w:kern w:val="36"/>
          <w:sz w:val="48"/>
          <w:szCs w:val="48"/>
          <w:lang w:eastAsia="de-DE"/>
        </w:rPr>
      </w:pPr>
      <w:r>
        <w:br w:type="page"/>
      </w:r>
    </w:p>
    <w:p w:rsidR="00E9306B" w:rsidRPr="00D56EAF" w:rsidRDefault="00E9306B" w:rsidP="00E9306B">
      <w:pPr>
        <w:pStyle w:val="berschrift1"/>
        <w:rPr>
          <w:lang w:val="en-US"/>
        </w:rPr>
      </w:pPr>
      <w:bookmarkStart w:id="0" w:name="_Toc484879237"/>
      <w:r w:rsidRPr="00D56EAF">
        <w:rPr>
          <w:lang w:val="en-US"/>
        </w:rPr>
        <w:lastRenderedPageBreak/>
        <w:t>PROJECT START</w:t>
      </w:r>
      <w:bookmarkEnd w:id="0"/>
    </w:p>
    <w:p w:rsidR="00E9306B" w:rsidRPr="00D56EAF" w:rsidRDefault="00E9306B" w:rsidP="00E9306B">
      <w:pPr>
        <w:rPr>
          <w:lang w:val="en-US"/>
        </w:rPr>
      </w:pPr>
      <w:proofErr w:type="spellStart"/>
      <w:r w:rsidRPr="00D56EAF">
        <w:rPr>
          <w:lang w:val="en-US"/>
        </w:rPr>
        <w:t>TextVenturer</w:t>
      </w:r>
      <w:proofErr w:type="spellEnd"/>
      <w:r w:rsidRPr="00D56EAF">
        <w:rPr>
          <w:lang w:val="en-US"/>
        </w:rPr>
        <w:t xml:space="preserve"> is, as the name implies, a Text-based Adventure.</w:t>
      </w:r>
    </w:p>
    <w:p w:rsidR="00E9306B" w:rsidRPr="00D56EAF" w:rsidRDefault="00E9306B" w:rsidP="00E9306B">
      <w:pPr>
        <w:rPr>
          <w:lang w:val="en-US"/>
        </w:rPr>
      </w:pPr>
      <w:r w:rsidRPr="00D56EAF">
        <w:rPr>
          <w:lang w:val="en-US"/>
        </w:rPr>
        <w:t>We want to bring the retro game style of text adventures back to the present.</w:t>
      </w:r>
    </w:p>
    <w:p w:rsidR="00E9306B" w:rsidRPr="00D56EAF" w:rsidRDefault="00E9306B" w:rsidP="00E9306B">
      <w:pPr>
        <w:rPr>
          <w:lang w:val="en-US"/>
        </w:rPr>
      </w:pPr>
      <w:r w:rsidRPr="00D56EAF">
        <w:rPr>
          <w:lang w:val="en-US"/>
        </w:rPr>
        <w:t>It will be possible to enter different scenarios, which you can discover alone or with friends.</w:t>
      </w:r>
    </w:p>
    <w:p w:rsidR="00E9306B" w:rsidRPr="00D56EAF" w:rsidRDefault="00E9306B" w:rsidP="00E9306B">
      <w:pPr>
        <w:rPr>
          <w:lang w:val="en-US"/>
        </w:rPr>
      </w:pPr>
      <w:r w:rsidRPr="00D56EAF">
        <w:rPr>
          <w:lang w:val="en-US"/>
        </w:rPr>
        <w:t xml:space="preserve">These scenarios are saved as </w:t>
      </w:r>
      <w:proofErr w:type="spellStart"/>
      <w:r w:rsidRPr="00D56EAF">
        <w:rPr>
          <w:lang w:val="en-US"/>
        </w:rPr>
        <w:t>userfriendly</w:t>
      </w:r>
      <w:proofErr w:type="spellEnd"/>
      <w:r w:rsidRPr="00D56EAF">
        <w:rPr>
          <w:lang w:val="en-US"/>
        </w:rPr>
        <w:t xml:space="preserve"> readable scripts and we might add an even more easy-to-use editor for it, if we have enough time.</w:t>
      </w:r>
    </w:p>
    <w:p w:rsidR="00E9306B" w:rsidRPr="00D56EAF" w:rsidRDefault="00E9306B" w:rsidP="00E9306B">
      <w:pPr>
        <w:pStyle w:val="berschrift1"/>
        <w:rPr>
          <w:lang w:val="en-US"/>
        </w:rPr>
      </w:pPr>
      <w:bookmarkStart w:id="1" w:name="_Toc484879238"/>
      <w:r w:rsidRPr="00D56EAF">
        <w:rPr>
          <w:lang w:val="en-US"/>
        </w:rPr>
        <w:t>OUR TEAM</w:t>
      </w:r>
      <w:bookmarkEnd w:id="1"/>
    </w:p>
    <w:p w:rsidR="00E9306B" w:rsidRDefault="00E9306B" w:rsidP="00E9306B">
      <w:r w:rsidRPr="00D56EAF">
        <w:rPr>
          <w:lang w:val="en-US"/>
        </w:rPr>
        <w:t xml:space="preserve">Like we said before our team consists of three Students. </w:t>
      </w:r>
      <w:r>
        <w:t>Dominik Vogel, Simon Vollmer and André Schmitt.</w:t>
      </w:r>
    </w:p>
    <w:p w:rsidR="00E9306B" w:rsidRDefault="00E9306B" w:rsidP="00E9306B">
      <w:r>
        <w:t>AREAS OF RESPONSIBILITY:</w:t>
      </w:r>
    </w:p>
    <w:tbl>
      <w:tblPr>
        <w:tblW w:w="11212" w:type="dxa"/>
        <w:tblInd w:w="-1122" w:type="dxa"/>
        <w:shd w:val="clear" w:color="auto" w:fill="515151"/>
        <w:tblCellMar>
          <w:top w:w="15" w:type="dxa"/>
          <w:left w:w="15" w:type="dxa"/>
          <w:bottom w:w="15" w:type="dxa"/>
          <w:right w:w="15" w:type="dxa"/>
        </w:tblCellMar>
        <w:tblLook w:val="04A0" w:firstRow="1" w:lastRow="0" w:firstColumn="1" w:lastColumn="0" w:noHBand="0" w:noVBand="1"/>
      </w:tblPr>
      <w:tblGrid>
        <w:gridCol w:w="3824"/>
        <w:gridCol w:w="7388"/>
      </w:tblGrid>
      <w:tr w:rsidR="00E9306B" w:rsidTr="00721588">
        <w:trPr>
          <w:trHeight w:val="514"/>
        </w:trPr>
        <w:tc>
          <w:tcPr>
            <w:tcW w:w="0" w:type="auto"/>
            <w:tcBorders>
              <w:bottom w:val="single" w:sz="24" w:space="0" w:color="313537"/>
            </w:tcBorders>
            <w:shd w:val="clear" w:color="auto" w:fill="auto"/>
            <w:tcMar>
              <w:top w:w="180" w:type="dxa"/>
              <w:left w:w="45" w:type="dxa"/>
              <w:bottom w:w="180" w:type="dxa"/>
              <w:right w:w="45" w:type="dxa"/>
            </w:tcMar>
            <w:vAlign w:val="center"/>
            <w:hideMark/>
          </w:tcPr>
          <w:p w:rsidR="00E9306B" w:rsidRDefault="00E9306B" w:rsidP="00E9306B">
            <w:pPr>
              <w:rPr>
                <w:b/>
                <w:bCs/>
              </w:rPr>
            </w:pPr>
            <w:proofErr w:type="spellStart"/>
            <w:r>
              <w:rPr>
                <w:b/>
                <w:bCs/>
              </w:rPr>
              <w:t>Function</w:t>
            </w:r>
            <w:proofErr w:type="spellEnd"/>
          </w:p>
        </w:tc>
        <w:tc>
          <w:tcPr>
            <w:tcW w:w="0" w:type="auto"/>
            <w:tcBorders>
              <w:bottom w:val="single" w:sz="24" w:space="0" w:color="313537"/>
            </w:tcBorders>
            <w:shd w:val="clear" w:color="auto" w:fill="auto"/>
            <w:tcMar>
              <w:top w:w="180" w:type="dxa"/>
              <w:left w:w="45" w:type="dxa"/>
              <w:bottom w:w="180" w:type="dxa"/>
              <w:right w:w="45" w:type="dxa"/>
            </w:tcMar>
            <w:vAlign w:val="center"/>
            <w:hideMark/>
          </w:tcPr>
          <w:p w:rsidR="00E9306B" w:rsidRDefault="00E9306B" w:rsidP="00E9306B">
            <w:pPr>
              <w:rPr>
                <w:b/>
                <w:bCs/>
              </w:rPr>
            </w:pPr>
            <w:r>
              <w:rPr>
                <w:b/>
                <w:bCs/>
              </w:rPr>
              <w:t>Name</w:t>
            </w:r>
          </w:p>
        </w:tc>
      </w:tr>
      <w:tr w:rsidR="00E9306B" w:rsidTr="00721588">
        <w:trPr>
          <w:trHeight w:val="443"/>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Implementation</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Dominik Vogel, André Schmitt</w:t>
            </w:r>
          </w:p>
        </w:tc>
      </w:tr>
      <w:tr w:rsidR="00E9306B" w:rsidTr="00721588">
        <w:trPr>
          <w:trHeight w:val="455"/>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Design</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 André Schmitt, Dominik Vogel</w:t>
            </w:r>
          </w:p>
        </w:tc>
      </w:tr>
      <w:tr w:rsidR="00E9306B" w:rsidTr="00721588">
        <w:trPr>
          <w:trHeight w:val="443"/>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proofErr w:type="spellStart"/>
            <w:r>
              <w:t>Configuration</w:t>
            </w:r>
            <w:proofErr w:type="spellEnd"/>
            <w:r>
              <w:t xml:space="preserve"> Manager</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André Schmitt</w:t>
            </w:r>
          </w:p>
        </w:tc>
      </w:tr>
      <w:tr w:rsidR="00E9306B" w:rsidTr="00721588">
        <w:trPr>
          <w:trHeight w:val="455"/>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Tester</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 André Schmitt, Dominik Vogel</w:t>
            </w:r>
          </w:p>
        </w:tc>
      </w:tr>
      <w:tr w:rsidR="00E9306B" w:rsidTr="00721588">
        <w:trPr>
          <w:trHeight w:val="443"/>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Test Manager</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w:t>
            </w:r>
          </w:p>
        </w:tc>
      </w:tr>
      <w:tr w:rsidR="00E9306B" w:rsidTr="00721588">
        <w:trPr>
          <w:trHeight w:val="19"/>
        </w:trPr>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Project Management</w:t>
            </w:r>
          </w:p>
        </w:tc>
        <w:tc>
          <w:tcPr>
            <w:tcW w:w="0" w:type="auto"/>
            <w:tcBorders>
              <w:bottom w:val="single" w:sz="6" w:space="0" w:color="313537"/>
            </w:tcBorders>
            <w:shd w:val="clear" w:color="auto" w:fill="auto"/>
            <w:tcMar>
              <w:top w:w="180" w:type="dxa"/>
              <w:left w:w="45" w:type="dxa"/>
              <w:bottom w:w="180" w:type="dxa"/>
              <w:right w:w="45" w:type="dxa"/>
            </w:tcMar>
            <w:vAlign w:val="center"/>
            <w:hideMark/>
          </w:tcPr>
          <w:p w:rsidR="00E9306B" w:rsidRDefault="00E9306B" w:rsidP="00E9306B">
            <w:r>
              <w:t>Simon Vollmer, André Schmitt</w:t>
            </w:r>
          </w:p>
        </w:tc>
      </w:tr>
    </w:tbl>
    <w:p w:rsidR="00E9306B" w:rsidRDefault="00E9306B" w:rsidP="00E9306B">
      <w:r>
        <w:t> </w:t>
      </w:r>
    </w:p>
    <w:p w:rsidR="00E9306B" w:rsidRPr="00D56EAF" w:rsidRDefault="00E9306B" w:rsidP="00E9306B">
      <w:pPr>
        <w:rPr>
          <w:lang w:val="en-US"/>
        </w:rPr>
      </w:pPr>
      <w:r w:rsidRPr="00D56EAF">
        <w:rPr>
          <w:lang w:val="en-US"/>
        </w:rPr>
        <w:t>We are going to use the Programming Language C++ to write our program.</w:t>
      </w:r>
    </w:p>
    <w:p w:rsidR="00E9306B" w:rsidRPr="00D56EAF" w:rsidRDefault="00E9306B" w:rsidP="00E9306B">
      <w:pPr>
        <w:rPr>
          <w:lang w:val="en-US"/>
        </w:rPr>
      </w:pPr>
      <w:proofErr w:type="gramStart"/>
      <w:r w:rsidRPr="00D56EAF">
        <w:rPr>
          <w:lang w:val="en-US"/>
        </w:rPr>
        <w:t>First</w:t>
      </w:r>
      <w:proofErr w:type="gramEnd"/>
      <w:r w:rsidRPr="00D56EAF">
        <w:rPr>
          <w:lang w:val="en-US"/>
        </w:rPr>
        <w:t xml:space="preserve"> we want to implement it as a Windows Desktop Application and if we have enough time we will get a website with our game running.</w:t>
      </w:r>
    </w:p>
    <w:p w:rsidR="00E9306B" w:rsidRPr="00D56EAF" w:rsidRDefault="00E9306B" w:rsidP="00E9306B">
      <w:pPr>
        <w:rPr>
          <w:lang w:val="en-US"/>
        </w:rPr>
      </w:pPr>
      <w:r w:rsidRPr="00D56EAF">
        <w:rPr>
          <w:lang w:val="en-US"/>
        </w:rPr>
        <w:lastRenderedPageBreak/>
        <w:t xml:space="preserve">For an </w:t>
      </w:r>
      <w:proofErr w:type="gramStart"/>
      <w:r w:rsidRPr="00D56EAF">
        <w:rPr>
          <w:lang w:val="en-US"/>
        </w:rPr>
        <w:t>IDE</w:t>
      </w:r>
      <w:proofErr w:type="gramEnd"/>
      <w:r w:rsidRPr="00D56EAF">
        <w:rPr>
          <w:lang w:val="en-US"/>
        </w:rPr>
        <w:t xml:space="preserve"> we are going to use Visual Studio including a GitHub extension.</w:t>
      </w:r>
    </w:p>
    <w:p w:rsidR="00E9306B" w:rsidRPr="00D56EAF" w:rsidRDefault="00E9306B">
      <w:pPr>
        <w:rPr>
          <w:lang w:val="en-US"/>
        </w:rPr>
      </w:pPr>
      <w:r w:rsidRPr="00D56EAF">
        <w:rPr>
          <w:lang w:val="en-US"/>
        </w:rPr>
        <w:br w:type="page"/>
      </w:r>
    </w:p>
    <w:p w:rsidR="00E9306B" w:rsidRPr="00D56EAF" w:rsidRDefault="00E9306B" w:rsidP="00E9306B">
      <w:pPr>
        <w:pStyle w:val="berschrift1"/>
        <w:rPr>
          <w:lang w:val="en-US"/>
        </w:rPr>
      </w:pPr>
      <w:bookmarkStart w:id="2" w:name="_Toc484879239"/>
      <w:r w:rsidRPr="00D56EAF">
        <w:rPr>
          <w:lang w:val="en-US"/>
        </w:rPr>
        <w:lastRenderedPageBreak/>
        <w:t>SOFTWARE REQUIREMENTS SPECIFICATION</w:t>
      </w:r>
      <w:bookmarkEnd w:id="2"/>
    </w:p>
    <w:p w:rsidR="00E9306B" w:rsidRPr="00D56EAF" w:rsidRDefault="00E9306B" w:rsidP="00E9306B">
      <w:pPr>
        <w:rPr>
          <w:lang w:val="en-US"/>
        </w:rPr>
      </w:pPr>
      <w:r w:rsidRPr="00D56EAF">
        <w:rPr>
          <w:lang w:val="en-US"/>
        </w:rPr>
        <w:t>We want to keep you up to date.</w:t>
      </w:r>
    </w:p>
    <w:p w:rsidR="00E9306B" w:rsidRPr="00D56EAF" w:rsidRDefault="00E9306B" w:rsidP="00E9306B">
      <w:pPr>
        <w:rPr>
          <w:lang w:val="en-US"/>
        </w:rPr>
      </w:pPr>
      <w:r w:rsidRPr="00D56EAF">
        <w:rPr>
          <w:lang w:val="en-US"/>
        </w:rPr>
        <w:t>Here is our newest version of our Software-Requirements-Specification.</w:t>
      </w:r>
    </w:p>
    <w:p w:rsidR="00E9306B" w:rsidRPr="00D56EAF" w:rsidRDefault="00E9306B" w:rsidP="00E9306B">
      <w:pPr>
        <w:rPr>
          <w:lang w:val="en-US"/>
        </w:rPr>
      </w:pPr>
      <w:r w:rsidRPr="00D56EAF">
        <w:rPr>
          <w:lang w:val="en-US"/>
        </w:rPr>
        <w:t>You can look at it with the following link:</w:t>
      </w:r>
      <w:r w:rsidRPr="00D56EAF">
        <w:rPr>
          <w:lang w:val="en-US"/>
        </w:rPr>
        <w:br/>
      </w:r>
      <w:hyperlink r:id="rId10" w:tgtFrame="_blank" w:history="1">
        <w:r w:rsidRPr="00D56EAF">
          <w:rPr>
            <w:rStyle w:val="Hyperlink"/>
            <w:rFonts w:ascii="Courier New" w:hAnsi="Courier New" w:cs="Courier New"/>
            <w:color w:val="66C0EC"/>
            <w:u w:val="none"/>
            <w:lang w:val="en-US"/>
          </w:rPr>
          <w:t>https://github.com/SchmittAndre/TextVenturer/blob/master/Software-Requirements-Specification.p</w:t>
        </w:r>
      </w:hyperlink>
      <w:hyperlink r:id="rId11" w:tgtFrame="_blank" w:history="1">
        <w:r w:rsidRPr="00D56EAF">
          <w:rPr>
            <w:rStyle w:val="Hyperlink"/>
            <w:rFonts w:ascii="Courier New" w:hAnsi="Courier New" w:cs="Courier New"/>
            <w:color w:val="66C0EC"/>
            <w:u w:val="none"/>
            <w:lang w:val="en-US"/>
          </w:rPr>
          <w:t>df</w:t>
        </w:r>
      </w:hyperlink>
    </w:p>
    <w:p w:rsidR="00E9306B" w:rsidRPr="00D56EAF" w:rsidRDefault="00E9306B" w:rsidP="00E9306B">
      <w:pPr>
        <w:rPr>
          <w:lang w:val="en-US"/>
        </w:rPr>
      </w:pPr>
      <w:r w:rsidRPr="00D56EAF">
        <w:rPr>
          <w:lang w:val="en-US"/>
        </w:rPr>
        <w:t xml:space="preserve">Also, here is a </w:t>
      </w:r>
      <w:proofErr w:type="spellStart"/>
      <w:r w:rsidRPr="00D56EAF">
        <w:rPr>
          <w:lang w:val="en-US"/>
        </w:rPr>
        <w:t>UseCase</w:t>
      </w:r>
      <w:proofErr w:type="spellEnd"/>
      <w:r w:rsidRPr="00D56EAF">
        <w:rPr>
          <w:lang w:val="en-US"/>
        </w:rPr>
        <w:t>-Diagram of the project:</w:t>
      </w:r>
    </w:p>
    <w:p w:rsidR="00E9306B" w:rsidRPr="00D56EAF" w:rsidRDefault="00E9306B" w:rsidP="00E9306B">
      <w:pPr>
        <w:rPr>
          <w:lang w:val="en-US"/>
        </w:rPr>
      </w:pPr>
      <w:r w:rsidRPr="00D56EAF">
        <w:rPr>
          <w:lang w:val="en-US"/>
        </w:rPr>
        <w:t> </w:t>
      </w:r>
    </w:p>
    <w:p w:rsidR="00E9306B" w:rsidRDefault="00E9306B" w:rsidP="00E9306B">
      <w:pPr>
        <w:pStyle w:val="StandardWeb"/>
        <w:shd w:val="clear" w:color="auto" w:fill="515151"/>
        <w:spacing w:before="0" w:beforeAutospacing="0" w:after="360" w:afterAutospacing="0"/>
        <w:rPr>
          <w:rFonts w:ascii="Courier New" w:hAnsi="Courier New" w:cs="Courier New"/>
          <w:color w:val="E6EDF0"/>
          <w:sz w:val="30"/>
          <w:szCs w:val="30"/>
        </w:rPr>
      </w:pPr>
      <w:r>
        <w:rPr>
          <w:rFonts w:ascii="Courier New" w:hAnsi="Courier New" w:cs="Courier New"/>
          <w:noProof/>
          <w:color w:val="66C0EC"/>
          <w:sz w:val="30"/>
          <w:szCs w:val="30"/>
        </w:rPr>
        <w:lastRenderedPageBreak/>
        <w:drawing>
          <wp:inline distT="0" distB="0" distL="0" distR="0">
            <wp:extent cx="6073140" cy="5227320"/>
            <wp:effectExtent l="0" t="0" r="3810" b="0"/>
            <wp:docPr id="1" name="Grafik 1" descr="use-case-diagramm-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m-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5227320"/>
                    </a:xfrm>
                    <a:prstGeom prst="rect">
                      <a:avLst/>
                    </a:prstGeom>
                    <a:noFill/>
                    <a:ln>
                      <a:noFill/>
                    </a:ln>
                  </pic:spPr>
                </pic:pic>
              </a:graphicData>
            </a:graphic>
          </wp:inline>
        </w:drawing>
      </w:r>
    </w:p>
    <w:p w:rsidR="00E9306B" w:rsidRDefault="00E9306B" w:rsidP="00E9306B"/>
    <w:p w:rsidR="00E9306B" w:rsidRDefault="00E9306B">
      <w:pPr>
        <w:rPr>
          <w:rFonts w:ascii="Times New Roman" w:eastAsia="Times New Roman" w:hAnsi="Times New Roman" w:cs="Times New Roman"/>
          <w:b/>
          <w:bCs/>
          <w:kern w:val="36"/>
          <w:sz w:val="48"/>
          <w:szCs w:val="48"/>
          <w:lang w:eastAsia="de-DE"/>
        </w:rPr>
      </w:pPr>
      <w:r>
        <w:br w:type="page"/>
      </w:r>
    </w:p>
    <w:p w:rsidR="00E9306B" w:rsidRPr="00D56EAF" w:rsidRDefault="00E9306B" w:rsidP="00E9306B">
      <w:pPr>
        <w:pStyle w:val="berschrift1"/>
        <w:rPr>
          <w:lang w:val="en-US"/>
        </w:rPr>
      </w:pPr>
      <w:bookmarkStart w:id="3" w:name="_Toc484879240"/>
      <w:r w:rsidRPr="00D56EAF">
        <w:rPr>
          <w:lang w:val="en-US"/>
        </w:rPr>
        <w:lastRenderedPageBreak/>
        <w:t>USE CASE DIAGRAMM</w:t>
      </w:r>
      <w:bookmarkEnd w:id="3"/>
    </w:p>
    <w:p w:rsidR="00E9306B" w:rsidRPr="00D56EAF" w:rsidRDefault="00E9306B" w:rsidP="00E9306B">
      <w:pPr>
        <w:rPr>
          <w:lang w:val="en-US"/>
        </w:rPr>
      </w:pPr>
      <w:r w:rsidRPr="00D56EAF">
        <w:rPr>
          <w:lang w:val="en-US"/>
        </w:rPr>
        <w:t>As you know for a Text-Adventure you need some rudimentary things like describing a </w:t>
      </w:r>
      <w:hyperlink r:id="rId14" w:tgtFrame="_blank" w:history="1">
        <w:r w:rsidRPr="00D56EAF">
          <w:rPr>
            <w:rStyle w:val="Hyperlink"/>
            <w:rFonts w:ascii="Courier New" w:hAnsi="Courier New" w:cs="Courier New"/>
            <w:color w:val="66C0EC"/>
            <w:u w:val="none"/>
            <w:lang w:val="en-US"/>
          </w:rPr>
          <w:t>room</w:t>
        </w:r>
      </w:hyperlink>
      <w:r w:rsidRPr="00D56EAF">
        <w:rPr>
          <w:lang w:val="en-US"/>
        </w:rPr>
        <w:t>, </w:t>
      </w:r>
      <w:hyperlink r:id="rId15" w:tgtFrame="_blank" w:history="1">
        <w:r w:rsidRPr="00D56EAF">
          <w:rPr>
            <w:rStyle w:val="Hyperlink"/>
            <w:rFonts w:ascii="Courier New" w:hAnsi="Courier New" w:cs="Courier New"/>
            <w:color w:val="66C0EC"/>
            <w:u w:val="none"/>
            <w:lang w:val="en-US"/>
          </w:rPr>
          <w:t>combining things</w:t>
        </w:r>
      </w:hyperlink>
      <w:r w:rsidRPr="00D56EAF">
        <w:rPr>
          <w:lang w:val="en-US"/>
        </w:rPr>
        <w:t>, </w:t>
      </w:r>
      <w:hyperlink r:id="rId16" w:tgtFrame="_blank" w:history="1">
        <w:r w:rsidRPr="00D56EAF">
          <w:rPr>
            <w:rStyle w:val="Hyperlink"/>
            <w:rFonts w:ascii="Courier New" w:hAnsi="Courier New" w:cs="Courier New"/>
            <w:color w:val="66C0EC"/>
            <w:u w:val="none"/>
            <w:lang w:val="en-US"/>
          </w:rPr>
          <w:t>use an Item</w:t>
        </w:r>
      </w:hyperlink>
      <w:r w:rsidRPr="00D56EAF">
        <w:rPr>
          <w:lang w:val="en-US"/>
        </w:rPr>
        <w:t>, </w:t>
      </w:r>
      <w:hyperlink r:id="rId17" w:tgtFrame="_blank" w:history="1">
        <w:r w:rsidRPr="00D56EAF">
          <w:rPr>
            <w:rStyle w:val="Hyperlink"/>
            <w:rFonts w:ascii="Courier New" w:hAnsi="Courier New" w:cs="Courier New"/>
            <w:color w:val="66C0EC"/>
            <w:u w:val="none"/>
            <w:lang w:val="en-US"/>
          </w:rPr>
          <w:t xml:space="preserve">pick up </w:t>
        </w:r>
        <w:proofErr w:type="spellStart"/>
        <w:r w:rsidRPr="00D56EAF">
          <w:rPr>
            <w:rStyle w:val="Hyperlink"/>
            <w:rFonts w:ascii="Courier New" w:hAnsi="Courier New" w:cs="Courier New"/>
            <w:color w:val="66C0EC"/>
            <w:u w:val="none"/>
            <w:lang w:val="en-US"/>
          </w:rPr>
          <w:t>a</w:t>
        </w:r>
        <w:proofErr w:type="spellEnd"/>
        <w:r w:rsidRPr="00D56EAF">
          <w:rPr>
            <w:rStyle w:val="Hyperlink"/>
            <w:rFonts w:ascii="Courier New" w:hAnsi="Courier New" w:cs="Courier New"/>
            <w:color w:val="66C0EC"/>
            <w:u w:val="none"/>
            <w:lang w:val="en-US"/>
          </w:rPr>
          <w:t xml:space="preserve"> Item</w:t>
        </w:r>
      </w:hyperlink>
      <w:r w:rsidR="00D56EAF" w:rsidRPr="00D56EAF">
        <w:rPr>
          <w:rStyle w:val="Hyperlink"/>
          <w:rFonts w:ascii="Courier New" w:hAnsi="Courier New" w:cs="Courier New"/>
          <w:color w:val="66C0EC"/>
          <w:u w:val="none"/>
          <w:lang w:val="en-US"/>
        </w:rPr>
        <w:t xml:space="preserve"> </w:t>
      </w:r>
      <w:r w:rsidRPr="00D56EAF">
        <w:rPr>
          <w:lang w:val="en-US"/>
        </w:rPr>
        <w:t>or listing your current </w:t>
      </w:r>
      <w:hyperlink r:id="rId18" w:tgtFrame="_blank" w:history="1">
        <w:r w:rsidRPr="00D56EAF">
          <w:rPr>
            <w:rStyle w:val="Hyperlink"/>
            <w:rFonts w:ascii="Courier New" w:hAnsi="Courier New" w:cs="Courier New"/>
            <w:color w:val="66C0EC"/>
            <w:u w:val="none"/>
            <w:lang w:val="en-US"/>
          </w:rPr>
          <w:t>inventory</w:t>
        </w:r>
      </w:hyperlink>
      <w:r w:rsidRPr="00D56EAF">
        <w:rPr>
          <w:lang w:val="en-US"/>
        </w:rPr>
        <w:t xml:space="preserve">. So here are our Use Case </w:t>
      </w:r>
      <w:proofErr w:type="spellStart"/>
      <w:r w:rsidRPr="00D56EAF">
        <w:rPr>
          <w:lang w:val="en-US"/>
        </w:rPr>
        <w:t>Diagramms</w:t>
      </w:r>
      <w:proofErr w:type="spellEnd"/>
      <w:r w:rsidRPr="00D56EAF">
        <w:rPr>
          <w:lang w:val="en-US"/>
        </w:rPr>
        <w:t xml:space="preserve"> for these actions.</w:t>
      </w:r>
    </w:p>
    <w:p w:rsidR="00E9306B" w:rsidRPr="00D56EAF" w:rsidRDefault="00E9306B" w:rsidP="00E9306B">
      <w:pPr>
        <w:pStyle w:val="berschrift1"/>
        <w:rPr>
          <w:lang w:val="en-US"/>
        </w:rPr>
      </w:pPr>
      <w:bookmarkStart w:id="4" w:name="_Toc484879241"/>
      <w:r w:rsidRPr="00D56EAF">
        <w:rPr>
          <w:lang w:val="en-US"/>
        </w:rPr>
        <w:t>YOUTRACK</w:t>
      </w:r>
      <w:bookmarkEnd w:id="4"/>
    </w:p>
    <w:p w:rsidR="00E9306B" w:rsidRPr="00D56EAF" w:rsidRDefault="00E9306B" w:rsidP="00E9306B">
      <w:pPr>
        <w:rPr>
          <w:lang w:val="en-US"/>
        </w:rPr>
      </w:pPr>
      <w:r w:rsidRPr="00D56EAF">
        <w:rPr>
          <w:lang w:val="en-US"/>
        </w:rPr>
        <w:t xml:space="preserve">If you want to stay up to date about our </w:t>
      </w:r>
      <w:proofErr w:type="spellStart"/>
      <w:r w:rsidRPr="00D56EAF">
        <w:rPr>
          <w:lang w:val="en-US"/>
        </w:rPr>
        <w:t>TextVenturer</w:t>
      </w:r>
      <w:proofErr w:type="spellEnd"/>
      <w:r w:rsidRPr="00D56EAF">
        <w:rPr>
          <w:lang w:val="en-US"/>
        </w:rPr>
        <w:t xml:space="preserve"> Project you can follow us on </w:t>
      </w:r>
      <w:del w:id="5" w:author="Unknown">
        <w:r>
          <w:fldChar w:fldCharType="begin"/>
        </w:r>
        <w:r w:rsidRPr="00D56EAF">
          <w:rPr>
            <w:lang w:val="en-US"/>
          </w:rPr>
          <w:delInstrText xml:space="preserve"> HYPERLINK "http://193.196.7.27:8080/secure/RapidBoard.jspa?rapidView=61&amp;projectKey=TEX&amp;view=planning.nodetail" \t "_blank" </w:delInstrText>
        </w:r>
        <w:r>
          <w:fldChar w:fldCharType="separate"/>
        </w:r>
        <w:r w:rsidRPr="00D56EAF">
          <w:rPr>
            <w:rStyle w:val="Hyperlink"/>
            <w:rFonts w:ascii="Courier New" w:hAnsi="Courier New" w:cs="Courier New"/>
            <w:color w:val="66C0EC"/>
            <w:sz w:val="30"/>
            <w:szCs w:val="30"/>
            <w:u w:val="none"/>
            <w:lang w:val="en-US"/>
          </w:rPr>
          <w:delText>Jira</w:delText>
        </w:r>
        <w:r>
          <w:fldChar w:fldCharType="end"/>
        </w:r>
      </w:del>
      <w:r w:rsidRPr="00D56EAF">
        <w:rPr>
          <w:lang w:val="en-US"/>
        </w:rPr>
        <w:t> </w:t>
      </w:r>
      <w:r w:rsidRPr="00D56EAF">
        <w:rPr>
          <w:strike/>
          <w:lang w:val="en-US"/>
        </w:rPr>
        <w:t>Jira</w:t>
      </w:r>
      <w:del w:id="6" w:author="Unknown">
        <w:r w:rsidRPr="00D56EAF">
          <w:rPr>
            <w:lang w:val="en-US"/>
          </w:rPr>
          <w:delText>(account needed)</w:delText>
        </w:r>
      </w:del>
      <w:r w:rsidRPr="00D56EAF">
        <w:rPr>
          <w:lang w:val="en-US"/>
        </w:rPr>
        <w:t>. There you can see our status on what we have accomplished and all our open tasks.</w:t>
      </w:r>
    </w:p>
    <w:p w:rsidR="00E9306B" w:rsidRPr="00D56EAF" w:rsidRDefault="00E9306B" w:rsidP="00E9306B">
      <w:pPr>
        <w:rPr>
          <w:lang w:val="en-US"/>
        </w:rPr>
      </w:pPr>
      <w:r w:rsidRPr="00D56EAF">
        <w:rPr>
          <w:lang w:val="en-US"/>
        </w:rPr>
        <w:t>edit:</w:t>
      </w:r>
    </w:p>
    <w:p w:rsidR="00E9306B" w:rsidRPr="00D56EAF" w:rsidRDefault="00E9306B" w:rsidP="00E9306B">
      <w:pPr>
        <w:rPr>
          <w:lang w:val="en-US"/>
        </w:rPr>
      </w:pPr>
      <w:r w:rsidRPr="00D56EAF">
        <w:rPr>
          <w:lang w:val="en-US"/>
        </w:rPr>
        <w:t xml:space="preserve">Since we got problems with Jira we switched over to </w:t>
      </w:r>
      <w:proofErr w:type="spellStart"/>
      <w:r w:rsidRPr="00D56EAF">
        <w:rPr>
          <w:lang w:val="en-US"/>
        </w:rPr>
        <w:t>YouTrack</w:t>
      </w:r>
      <w:proofErr w:type="spellEnd"/>
      <w:r w:rsidRPr="00D56EAF">
        <w:rPr>
          <w:lang w:val="en-US"/>
        </w:rPr>
        <w:t>. You can visit it </w:t>
      </w:r>
      <w:hyperlink r:id="rId19" w:tgtFrame="_blank" w:history="1">
        <w:r w:rsidRPr="00D56EAF">
          <w:rPr>
            <w:rStyle w:val="Hyperlink"/>
            <w:rFonts w:ascii="Courier New" w:hAnsi="Courier New" w:cs="Courier New"/>
            <w:color w:val="66C0EC"/>
            <w:u w:val="none"/>
            <w:lang w:val="en-US"/>
          </w:rPr>
          <w:t>here</w:t>
        </w:r>
      </w:hyperlink>
      <w:r w:rsidRPr="00D56EAF">
        <w:rPr>
          <w:lang w:val="en-US"/>
        </w:rPr>
        <w:t>.</w:t>
      </w:r>
    </w:p>
    <w:p w:rsidR="00E9306B" w:rsidRPr="00D56EAF" w:rsidRDefault="00E9306B" w:rsidP="00E9306B">
      <w:pPr>
        <w:pStyle w:val="berschrift1"/>
        <w:rPr>
          <w:lang w:val="en-US"/>
        </w:rPr>
      </w:pPr>
      <w:bookmarkStart w:id="7" w:name="_Toc484879242"/>
      <w:r w:rsidRPr="00D56EAF">
        <w:rPr>
          <w:lang w:val="en-US"/>
        </w:rPr>
        <w:t>TESTING SOFTWARE</w:t>
      </w:r>
      <w:bookmarkEnd w:id="7"/>
    </w:p>
    <w:p w:rsidR="00E9306B" w:rsidRPr="00D56EAF" w:rsidRDefault="00E9306B" w:rsidP="00E9306B">
      <w:pPr>
        <w:rPr>
          <w:lang w:val="en-US"/>
        </w:rPr>
      </w:pPr>
      <w:r w:rsidRPr="00D56EAF">
        <w:rPr>
          <w:lang w:val="en-US"/>
        </w:rPr>
        <w:t>Hey fans,</w:t>
      </w:r>
    </w:p>
    <w:p w:rsidR="00E9306B" w:rsidRPr="00D56EAF" w:rsidRDefault="00E9306B" w:rsidP="00E9306B">
      <w:pPr>
        <w:rPr>
          <w:lang w:val="en-US"/>
        </w:rPr>
      </w:pPr>
      <w:r w:rsidRPr="00D56EAF">
        <w:rPr>
          <w:lang w:val="en-US"/>
        </w:rPr>
        <w:t>we tried to find a tool to auto test the game. After hours of searching our pro programmer Dominik Vogel just started to program a self-made testing tool.</w:t>
      </w:r>
    </w:p>
    <w:p w:rsidR="00E9306B" w:rsidRPr="00D56EAF" w:rsidRDefault="00E9306B" w:rsidP="00E9306B">
      <w:pPr>
        <w:rPr>
          <w:lang w:val="en-US"/>
        </w:rPr>
      </w:pPr>
      <w:r w:rsidRPr="00D56EAF">
        <w:rPr>
          <w:lang w:val="en-US"/>
        </w:rPr>
        <w:t>And it works!</w:t>
      </w:r>
    </w:p>
    <w:p w:rsidR="00E9306B" w:rsidRPr="00D56EAF" w:rsidRDefault="00E9306B" w:rsidP="00E9306B">
      <w:pPr>
        <w:rPr>
          <w:lang w:val="en-US"/>
        </w:rPr>
      </w:pPr>
      <w:r w:rsidRPr="00D56EAF">
        <w:rPr>
          <w:lang w:val="en-US"/>
        </w:rPr>
        <w:t>So now we will be even faster in finishing our project and u will soon be able to test our Alpha.</w:t>
      </w:r>
    </w:p>
    <w:p w:rsidR="00E9306B" w:rsidRPr="00D56EAF" w:rsidRDefault="00E9306B" w:rsidP="00E9306B">
      <w:pPr>
        <w:rPr>
          <w:lang w:val="en-US"/>
        </w:rPr>
      </w:pPr>
      <w:r w:rsidRPr="00D56EAF">
        <w:rPr>
          <w:lang w:val="en-US"/>
        </w:rPr>
        <w:t>If you want to see his code you can see it here:</w:t>
      </w:r>
    </w:p>
    <w:p w:rsidR="00E9306B" w:rsidRPr="00D56EAF" w:rsidRDefault="007F4F72" w:rsidP="00E9306B">
      <w:pPr>
        <w:rPr>
          <w:lang w:val="en-US"/>
        </w:rPr>
      </w:pPr>
      <w:hyperlink r:id="rId20" w:tgtFrame="_blank" w:history="1">
        <w:r w:rsidR="00E9306B" w:rsidRPr="00D56EAF">
          <w:rPr>
            <w:rStyle w:val="Hyperlink"/>
            <w:rFonts w:ascii="Courier New" w:hAnsi="Courier New" w:cs="Courier New"/>
            <w:color w:val="66C0EC"/>
            <w:u w:val="none"/>
            <w:lang w:val="en-US"/>
          </w:rPr>
          <w:t>https://github.com/SchmittAndre/TextVenturer/tree/master/InputSiumlator</w:t>
        </w:r>
      </w:hyperlink>
    </w:p>
    <w:p w:rsidR="00E9306B" w:rsidRPr="00D56EAF" w:rsidRDefault="00E9306B" w:rsidP="00E9306B">
      <w:pPr>
        <w:rPr>
          <w:lang w:val="en-US"/>
        </w:rPr>
      </w:pPr>
      <w:r w:rsidRPr="00D56EAF">
        <w:rPr>
          <w:lang w:val="en-US"/>
        </w:rPr>
        <w:t> </w:t>
      </w:r>
    </w:p>
    <w:p w:rsidR="00E9306B" w:rsidRPr="00D56EAF" w:rsidRDefault="00E9306B" w:rsidP="00E9306B">
      <w:pPr>
        <w:rPr>
          <w:lang w:val="en-US"/>
        </w:rPr>
      </w:pPr>
      <w:r w:rsidRPr="00D56EAF">
        <w:rPr>
          <w:lang w:val="en-US"/>
        </w:rPr>
        <w:t xml:space="preserve">Greetings </w:t>
      </w:r>
      <w:proofErr w:type="spellStart"/>
      <w:r w:rsidRPr="00D56EAF">
        <w:rPr>
          <w:lang w:val="en-US"/>
        </w:rPr>
        <w:t>TextVenturer</w:t>
      </w:r>
      <w:proofErr w:type="spellEnd"/>
    </w:p>
    <w:p w:rsidR="00E9306B" w:rsidRPr="00D56EAF" w:rsidRDefault="00E9306B" w:rsidP="00E9306B">
      <w:pPr>
        <w:rPr>
          <w:lang w:val="en-US"/>
        </w:rPr>
      </w:pPr>
    </w:p>
    <w:p w:rsidR="00E9306B" w:rsidRPr="00D56EAF" w:rsidRDefault="00E9306B">
      <w:pPr>
        <w:rPr>
          <w:rFonts w:ascii="Courier New" w:eastAsia="Times New Roman" w:hAnsi="Courier New" w:cs="Courier New"/>
          <w:caps/>
          <w:color w:val="66C0EC"/>
          <w:spacing w:val="30"/>
          <w:kern w:val="36"/>
          <w:sz w:val="65"/>
          <w:szCs w:val="65"/>
          <w:lang w:val="en-US" w:eastAsia="de-DE"/>
        </w:rPr>
      </w:pPr>
      <w:r w:rsidRPr="00D56EAF">
        <w:rPr>
          <w:rFonts w:ascii="Courier New" w:hAnsi="Courier New" w:cs="Courier New"/>
          <w:b/>
          <w:bCs/>
          <w:caps/>
          <w:color w:val="66C0EC"/>
          <w:spacing w:val="30"/>
          <w:sz w:val="65"/>
          <w:szCs w:val="65"/>
          <w:lang w:val="en-US"/>
        </w:rPr>
        <w:br w:type="page"/>
      </w:r>
    </w:p>
    <w:p w:rsidR="00E9306B" w:rsidRPr="00D56EAF" w:rsidRDefault="00E9306B" w:rsidP="00E9306B">
      <w:pPr>
        <w:pStyle w:val="berschrift1"/>
        <w:rPr>
          <w:lang w:val="en-US"/>
        </w:rPr>
      </w:pPr>
      <w:bookmarkStart w:id="8" w:name="_Toc484879243"/>
      <w:r w:rsidRPr="00D56EAF">
        <w:rPr>
          <w:lang w:val="en-US"/>
        </w:rPr>
        <w:lastRenderedPageBreak/>
        <w:t>CLASS-DIAGRAM (CRC)</w:t>
      </w:r>
      <w:bookmarkEnd w:id="8"/>
    </w:p>
    <w:p w:rsidR="00E9306B" w:rsidRPr="00D56EAF" w:rsidRDefault="00E9306B" w:rsidP="00E9306B">
      <w:pPr>
        <w:rPr>
          <w:lang w:val="en-US"/>
        </w:rPr>
      </w:pPr>
      <w:r w:rsidRPr="00D56EAF">
        <w:rPr>
          <w:lang w:val="en-US"/>
        </w:rPr>
        <w:t>Hey fans,</w:t>
      </w:r>
    </w:p>
    <w:p w:rsidR="00E9306B" w:rsidRPr="00D56EAF" w:rsidRDefault="00E9306B" w:rsidP="00E9306B">
      <w:pPr>
        <w:rPr>
          <w:lang w:val="en-US"/>
        </w:rPr>
      </w:pPr>
      <w:r w:rsidRPr="00D56EAF">
        <w:rPr>
          <w:lang w:val="en-US"/>
        </w:rPr>
        <w:t xml:space="preserve">we finally got our Class-Diagram. Since we created it with </w:t>
      </w:r>
      <w:proofErr w:type="spellStart"/>
      <w:r w:rsidRPr="00D56EAF">
        <w:rPr>
          <w:lang w:val="en-US"/>
        </w:rPr>
        <w:t>VisualStudio</w:t>
      </w:r>
      <w:proofErr w:type="spellEnd"/>
      <w:r w:rsidRPr="00D56EAF">
        <w:rPr>
          <w:lang w:val="en-US"/>
        </w:rPr>
        <w:t xml:space="preserve"> it went without any major problems.</w:t>
      </w:r>
    </w:p>
    <w:p w:rsidR="00E9306B" w:rsidRPr="00D56EAF" w:rsidRDefault="00E9306B" w:rsidP="00E9306B">
      <w:pPr>
        <w:rPr>
          <w:lang w:val="en-US"/>
        </w:rPr>
      </w:pPr>
      <w:r w:rsidRPr="00D56EAF">
        <w:rPr>
          <w:lang w:val="en-US"/>
        </w:rPr>
        <w:t>Now you can see how our classes work together in this awesome looking diagram.</w:t>
      </w:r>
    </w:p>
    <w:p w:rsidR="00E9306B" w:rsidRDefault="00E9306B" w:rsidP="00E9306B">
      <w:pPr>
        <w:pStyle w:val="StandardWeb"/>
        <w:shd w:val="clear" w:color="auto" w:fill="515151"/>
        <w:spacing w:before="0" w:beforeAutospacing="0" w:after="360" w:afterAutospacing="0"/>
        <w:rPr>
          <w:rFonts w:ascii="Courier New" w:hAnsi="Courier New" w:cs="Courier New"/>
          <w:color w:val="E6EDF0"/>
          <w:sz w:val="30"/>
          <w:szCs w:val="30"/>
        </w:rPr>
      </w:pPr>
      <w:r>
        <w:rPr>
          <w:rFonts w:ascii="Courier New" w:hAnsi="Courier New" w:cs="Courier New"/>
          <w:noProof/>
          <w:color w:val="66C0EC"/>
          <w:sz w:val="30"/>
          <w:szCs w:val="30"/>
        </w:rPr>
        <w:drawing>
          <wp:inline distT="0" distB="0" distL="0" distR="0">
            <wp:extent cx="6362700" cy="3215001"/>
            <wp:effectExtent l="0" t="0" r="0" b="5080"/>
            <wp:docPr id="2" name="Grafik 2" descr="classdiagra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956" cy="3229784"/>
                    </a:xfrm>
                    <a:prstGeom prst="rect">
                      <a:avLst/>
                    </a:prstGeom>
                    <a:noFill/>
                    <a:ln>
                      <a:noFill/>
                    </a:ln>
                  </pic:spPr>
                </pic:pic>
              </a:graphicData>
            </a:graphic>
          </wp:inline>
        </w:drawing>
      </w:r>
    </w:p>
    <w:p w:rsidR="00E9306B" w:rsidRPr="00D56EAF" w:rsidRDefault="00E9306B" w:rsidP="00E9306B">
      <w:pPr>
        <w:rPr>
          <w:lang w:val="en-US"/>
        </w:rPr>
      </w:pPr>
      <w:r w:rsidRPr="00D56EAF">
        <w:rPr>
          <w:lang w:val="en-US"/>
        </w:rPr>
        <w:t>Greetings</w:t>
      </w:r>
    </w:p>
    <w:p w:rsidR="00E9306B" w:rsidRPr="00D56EAF" w:rsidRDefault="00E9306B" w:rsidP="00E9306B">
      <w:pPr>
        <w:rPr>
          <w:lang w:val="en-US"/>
        </w:rPr>
      </w:pPr>
      <w:proofErr w:type="spellStart"/>
      <w:r w:rsidRPr="00D56EAF">
        <w:rPr>
          <w:lang w:val="en-US"/>
        </w:rPr>
        <w:t>TextVenturer</w:t>
      </w:r>
      <w:proofErr w:type="spellEnd"/>
      <w:r w:rsidRPr="00D56EAF">
        <w:rPr>
          <w:lang w:val="en-US"/>
        </w:rPr>
        <w:t>-Team</w:t>
      </w:r>
    </w:p>
    <w:p w:rsidR="00E9306B" w:rsidRPr="00D56EAF" w:rsidRDefault="00E9306B">
      <w:pPr>
        <w:rPr>
          <w:lang w:val="en-US"/>
        </w:rPr>
      </w:pPr>
      <w:r w:rsidRPr="00D56EAF">
        <w:rPr>
          <w:lang w:val="en-US"/>
        </w:rPr>
        <w:br w:type="page"/>
      </w:r>
    </w:p>
    <w:p w:rsidR="00E9306B" w:rsidRPr="00D56EAF" w:rsidRDefault="00E9306B" w:rsidP="00E9306B">
      <w:pPr>
        <w:pStyle w:val="berschrift1"/>
        <w:rPr>
          <w:lang w:val="en-US"/>
        </w:rPr>
      </w:pPr>
      <w:bookmarkStart w:id="9" w:name="_Toc484879244"/>
      <w:r w:rsidRPr="00D56EAF">
        <w:rPr>
          <w:lang w:val="en-US"/>
        </w:rPr>
        <w:lastRenderedPageBreak/>
        <w:t>SOFTWARE ARCHITECTURE</w:t>
      </w:r>
      <w:bookmarkEnd w:id="9"/>
    </w:p>
    <w:p w:rsidR="00E9306B" w:rsidRPr="00D56EAF" w:rsidRDefault="00E9306B" w:rsidP="00E9306B">
      <w:pPr>
        <w:rPr>
          <w:lang w:val="en-US"/>
        </w:rPr>
      </w:pPr>
      <w:r w:rsidRPr="00D56EAF">
        <w:rPr>
          <w:lang w:val="en-US"/>
        </w:rPr>
        <w:t>Hey Guys,</w:t>
      </w:r>
    </w:p>
    <w:p w:rsidR="00E9306B" w:rsidRPr="00D56EAF" w:rsidRDefault="00E9306B" w:rsidP="00E9306B">
      <w:pPr>
        <w:rPr>
          <w:lang w:val="en-US"/>
        </w:rPr>
      </w:pPr>
      <w:r w:rsidRPr="00D56EAF">
        <w:rPr>
          <w:lang w:val="en-US"/>
        </w:rPr>
        <w:t>today we want to present you our Software architecture.</w:t>
      </w:r>
    </w:p>
    <w:p w:rsidR="00E9306B" w:rsidRPr="00D56EAF" w:rsidRDefault="00E9306B" w:rsidP="00E9306B">
      <w:pPr>
        <w:rPr>
          <w:lang w:val="en-US"/>
        </w:rPr>
      </w:pPr>
      <w:r w:rsidRPr="00D56EAF">
        <w:rPr>
          <w:lang w:val="en-US"/>
        </w:rPr>
        <w:t>You may see it </w:t>
      </w:r>
      <w:hyperlink r:id="rId23" w:tgtFrame="_blank" w:history="1">
        <w:r w:rsidRPr="00D56EAF">
          <w:rPr>
            <w:rStyle w:val="Hyperlink"/>
            <w:rFonts w:ascii="Courier New" w:hAnsi="Courier New" w:cs="Courier New"/>
            <w:color w:val="66C0EC"/>
            <w:u w:val="none"/>
            <w:lang w:val="en-US"/>
          </w:rPr>
          <w:t>here</w:t>
        </w:r>
      </w:hyperlink>
      <w:r w:rsidRPr="00D56EAF">
        <w:rPr>
          <w:lang w:val="en-US"/>
        </w:rPr>
        <w:t>.</w:t>
      </w:r>
    </w:p>
    <w:p w:rsidR="00E9306B" w:rsidRPr="00D56EAF" w:rsidRDefault="00E9306B" w:rsidP="00E9306B">
      <w:pPr>
        <w:rPr>
          <w:lang w:val="en-US"/>
        </w:rPr>
      </w:pPr>
      <w:r w:rsidRPr="00D56EAF">
        <w:rPr>
          <w:lang w:val="en-US"/>
        </w:rPr>
        <w:t xml:space="preserve">Greetings </w:t>
      </w:r>
      <w:proofErr w:type="spellStart"/>
      <w:r w:rsidRPr="00D56EAF">
        <w:rPr>
          <w:lang w:val="en-US"/>
        </w:rPr>
        <w:t>TextVenturer</w:t>
      </w:r>
      <w:proofErr w:type="spellEnd"/>
    </w:p>
    <w:p w:rsidR="00E9306B" w:rsidRPr="00D56EAF" w:rsidRDefault="00E9306B" w:rsidP="00E9306B">
      <w:pPr>
        <w:rPr>
          <w:lang w:val="en-US"/>
        </w:rPr>
      </w:pPr>
    </w:p>
    <w:p w:rsidR="00E9306B" w:rsidRPr="00D56EAF" w:rsidRDefault="00E9306B" w:rsidP="00E9306B">
      <w:pPr>
        <w:pStyle w:val="berschrift1"/>
        <w:rPr>
          <w:lang w:val="en-US"/>
        </w:rPr>
      </w:pPr>
      <w:bookmarkStart w:id="10" w:name="_Toc484879245"/>
      <w:r w:rsidRPr="00D56EAF">
        <w:rPr>
          <w:lang w:val="en-US"/>
        </w:rPr>
        <w:t>GANTT-CHART</w:t>
      </w:r>
      <w:bookmarkEnd w:id="10"/>
    </w:p>
    <w:p w:rsidR="00E9306B" w:rsidRPr="00D56EAF" w:rsidRDefault="00E9306B" w:rsidP="00E9306B">
      <w:pPr>
        <w:rPr>
          <w:lang w:val="en-US" w:eastAsia="de-DE"/>
        </w:rPr>
      </w:pPr>
      <w:r w:rsidRPr="00D56EAF">
        <w:rPr>
          <w:lang w:val="en-US" w:eastAsia="de-DE"/>
        </w:rPr>
        <w:t>Hey Guys,</w:t>
      </w:r>
    </w:p>
    <w:p w:rsidR="00E9306B" w:rsidRPr="00D56EAF" w:rsidRDefault="00E9306B" w:rsidP="00E9306B">
      <w:pPr>
        <w:rPr>
          <w:lang w:val="en-US" w:eastAsia="de-DE"/>
        </w:rPr>
      </w:pPr>
      <w:r w:rsidRPr="00D56EAF">
        <w:rPr>
          <w:lang w:val="en-US" w:eastAsia="de-DE"/>
        </w:rPr>
        <w:t>today we want to show you our Gantt Diagram.</w:t>
      </w:r>
    </w:p>
    <w:p w:rsidR="00E9306B" w:rsidRPr="00D56EAF" w:rsidRDefault="00E9306B" w:rsidP="00E9306B">
      <w:pPr>
        <w:rPr>
          <w:lang w:val="en-US" w:eastAsia="de-DE"/>
        </w:rPr>
      </w:pPr>
      <w:r w:rsidRPr="00D56EAF">
        <w:rPr>
          <w:lang w:val="en-US" w:eastAsia="de-DE"/>
        </w:rPr>
        <w:t xml:space="preserve">Big thanks to Project VNV. Without your </w:t>
      </w:r>
      <w:proofErr w:type="gramStart"/>
      <w:r w:rsidRPr="00D56EAF">
        <w:rPr>
          <w:lang w:val="en-US" w:eastAsia="de-DE"/>
        </w:rPr>
        <w:t>parser</w:t>
      </w:r>
      <w:proofErr w:type="gramEnd"/>
      <w:r w:rsidRPr="00D56EAF">
        <w:rPr>
          <w:lang w:val="en-US" w:eastAsia="de-DE"/>
        </w:rPr>
        <w:t xml:space="preserve"> we never would’ve gotten this chart to work.</w:t>
      </w:r>
    </w:p>
    <w:p w:rsidR="00E9306B" w:rsidRPr="00D56EAF" w:rsidRDefault="00E9306B" w:rsidP="00E9306B">
      <w:pPr>
        <w:rPr>
          <w:lang w:val="en-US" w:eastAsia="de-DE"/>
        </w:rPr>
      </w:pPr>
      <w:r w:rsidRPr="00E9306B">
        <w:rPr>
          <w:noProof/>
          <w:color w:val="66C0EC"/>
          <w:lang w:eastAsia="de-DE"/>
        </w:rPr>
        <w:drawing>
          <wp:inline distT="0" distB="0" distL="0" distR="0">
            <wp:extent cx="6362700" cy="2699939"/>
            <wp:effectExtent l="0" t="0" r="0" b="5715"/>
            <wp:docPr id="3" name="Grafik 3" descr="gant-diagram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diagram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0612" cy="2707540"/>
                    </a:xfrm>
                    <a:prstGeom prst="rect">
                      <a:avLst/>
                    </a:prstGeom>
                    <a:noFill/>
                    <a:ln>
                      <a:noFill/>
                    </a:ln>
                  </pic:spPr>
                </pic:pic>
              </a:graphicData>
            </a:graphic>
          </wp:inline>
        </w:drawing>
      </w:r>
      <w:r w:rsidRPr="00D56EAF">
        <w:rPr>
          <w:lang w:val="en-US" w:eastAsia="de-DE"/>
        </w:rPr>
        <w:t>Gantt-Chart 6.12.16</w:t>
      </w:r>
    </w:p>
    <w:p w:rsidR="00E9306B" w:rsidRPr="00D56EAF" w:rsidRDefault="00E9306B" w:rsidP="00E9306B">
      <w:pPr>
        <w:rPr>
          <w:lang w:val="en-US" w:eastAsia="de-DE"/>
        </w:rPr>
      </w:pPr>
      <w:r w:rsidRPr="00D56EAF">
        <w:rPr>
          <w:lang w:val="en-US" w:eastAsia="de-DE"/>
        </w:rPr>
        <w:t>Greetings </w:t>
      </w:r>
      <w:proofErr w:type="spellStart"/>
      <w:r w:rsidRPr="00D56EAF">
        <w:rPr>
          <w:lang w:val="en-US" w:eastAsia="de-DE"/>
        </w:rPr>
        <w:t>TextVenturer</w:t>
      </w:r>
      <w:proofErr w:type="spellEnd"/>
    </w:p>
    <w:p w:rsidR="00E9306B" w:rsidRPr="00D56EAF" w:rsidRDefault="00E9306B">
      <w:pPr>
        <w:rPr>
          <w:lang w:val="en-US" w:eastAsia="de-DE"/>
        </w:rPr>
      </w:pPr>
      <w:r w:rsidRPr="00D56EAF">
        <w:rPr>
          <w:lang w:val="en-US" w:eastAsia="de-DE"/>
        </w:rPr>
        <w:br w:type="page"/>
      </w:r>
    </w:p>
    <w:p w:rsidR="00E9306B" w:rsidRPr="00D56EAF" w:rsidRDefault="00E9306B" w:rsidP="00E9306B">
      <w:pPr>
        <w:pStyle w:val="berschrift1"/>
        <w:rPr>
          <w:lang w:val="en-US"/>
        </w:rPr>
      </w:pPr>
      <w:bookmarkStart w:id="11" w:name="_Toc484879246"/>
      <w:r w:rsidRPr="00D56EAF">
        <w:rPr>
          <w:lang w:val="en-US"/>
        </w:rPr>
        <w:lastRenderedPageBreak/>
        <w:t>MIDTERM SUMMARY</w:t>
      </w:r>
      <w:bookmarkEnd w:id="11"/>
    </w:p>
    <w:p w:rsidR="00E9306B" w:rsidRPr="00D56EAF" w:rsidRDefault="00E9306B" w:rsidP="003A5E74">
      <w:pPr>
        <w:rPr>
          <w:lang w:val="en-US" w:eastAsia="de-DE"/>
        </w:rPr>
      </w:pPr>
      <w:r w:rsidRPr="00D56EAF">
        <w:rPr>
          <w:lang w:val="en-US" w:eastAsia="de-DE"/>
        </w:rPr>
        <w:t>Hey Fans,</w:t>
      </w:r>
    </w:p>
    <w:p w:rsidR="00E9306B" w:rsidRPr="00D56EAF" w:rsidRDefault="00E9306B" w:rsidP="003A5E74">
      <w:pPr>
        <w:rPr>
          <w:lang w:val="en-US" w:eastAsia="de-DE"/>
        </w:rPr>
      </w:pPr>
      <w:r w:rsidRPr="00D56EAF">
        <w:rPr>
          <w:lang w:val="en-US" w:eastAsia="de-DE"/>
        </w:rPr>
        <w:t>we are already halftime through and we want to show you a quick summary of what we have done so far.</w:t>
      </w:r>
    </w:p>
    <w:p w:rsidR="00E9306B" w:rsidRPr="00E9306B" w:rsidRDefault="007F4F72" w:rsidP="003A5E74">
      <w:pPr>
        <w:rPr>
          <w:lang w:eastAsia="de-DE"/>
        </w:rPr>
      </w:pPr>
      <w:r>
        <w:rPr>
          <w:lang w:eastAsia="de-DE"/>
        </w:rPr>
        <w:pict>
          <v:rect id="_x0000_i1025" style="width:0;height:3pt" o:hralign="center" o:hrstd="t" o:hr="t" fillcolor="#a0a0a0" stroked="f"/>
        </w:pict>
      </w:r>
    </w:p>
    <w:p w:rsidR="00E9306B" w:rsidRPr="00D56EAF" w:rsidRDefault="00E9306B" w:rsidP="003A5E74">
      <w:pPr>
        <w:rPr>
          <w:lang w:val="en-US" w:eastAsia="de-DE"/>
        </w:rPr>
      </w:pPr>
      <w:r w:rsidRPr="00D56EAF">
        <w:rPr>
          <w:lang w:val="en-US" w:eastAsia="de-DE"/>
        </w:rPr>
        <w:t>Project Vision: </w:t>
      </w:r>
      <w:hyperlink r:id="rId26" w:tgtFrame="_blank" w:history="1">
        <w:r w:rsidRPr="00D56EAF">
          <w:rPr>
            <w:color w:val="66C0EC"/>
            <w:u w:val="single"/>
            <w:lang w:val="en-US" w:eastAsia="de-DE"/>
          </w:rPr>
          <w:t>https://textventurer.wordpress.com/2016/10/12/project-start/</w:t>
        </w:r>
      </w:hyperlink>
    </w:p>
    <w:p w:rsidR="00E9306B" w:rsidRPr="00E9306B" w:rsidRDefault="007F4F72" w:rsidP="003A5E74">
      <w:pPr>
        <w:rPr>
          <w:lang w:eastAsia="de-DE"/>
        </w:rPr>
      </w:pPr>
      <w:r>
        <w:rPr>
          <w:lang w:eastAsia="de-DE"/>
        </w:rPr>
        <w:pict>
          <v:rect id="_x0000_i1026" style="width:0;height:3pt" o:hralign="center" o:hrstd="t" o:hr="t" fillcolor="#a0a0a0" stroked="f"/>
        </w:pict>
      </w:r>
    </w:p>
    <w:p w:rsidR="00E9306B" w:rsidRPr="00D56EAF" w:rsidRDefault="00E9306B" w:rsidP="003A5E74">
      <w:pPr>
        <w:rPr>
          <w:lang w:val="en-US" w:eastAsia="de-DE"/>
        </w:rPr>
      </w:pPr>
      <w:r w:rsidRPr="00D56EAF">
        <w:rPr>
          <w:lang w:val="en-US" w:eastAsia="de-DE"/>
        </w:rPr>
        <w:t>GitHub Repo: </w:t>
      </w:r>
      <w:hyperlink r:id="rId27" w:tgtFrame="_blank" w:history="1">
        <w:r w:rsidRPr="00D56EAF">
          <w:rPr>
            <w:color w:val="66C0EC"/>
            <w:u w:val="single"/>
            <w:lang w:val="en-US" w:eastAsia="de-DE"/>
          </w:rPr>
          <w:t>https://github.com/SchmittAndre/TextVenturer</w:t>
        </w:r>
      </w:hyperlink>
    </w:p>
    <w:p w:rsidR="00E9306B" w:rsidRPr="00E9306B" w:rsidRDefault="007F4F72" w:rsidP="003A5E74">
      <w:pPr>
        <w:rPr>
          <w:lang w:eastAsia="de-DE"/>
        </w:rPr>
      </w:pPr>
      <w:r>
        <w:rPr>
          <w:lang w:eastAsia="de-DE"/>
        </w:rPr>
        <w:pict>
          <v:rect id="_x0000_i1027" style="width:0;height:3pt" o:hralign="center" o:hrstd="t" o:hr="t" fillcolor="#a0a0a0" stroked="f"/>
        </w:pict>
      </w:r>
    </w:p>
    <w:p w:rsidR="00E9306B" w:rsidRPr="00D56EAF" w:rsidRDefault="00E9306B" w:rsidP="003A5E74">
      <w:pPr>
        <w:rPr>
          <w:lang w:val="en-US" w:eastAsia="de-DE"/>
        </w:rPr>
      </w:pPr>
      <w:r w:rsidRPr="00D56EAF">
        <w:rPr>
          <w:lang w:val="en-US" w:eastAsia="de-DE"/>
        </w:rPr>
        <w:t>Project Management: </w:t>
      </w:r>
      <w:hyperlink r:id="rId28" w:tgtFrame="_blank" w:history="1">
        <w:r w:rsidRPr="00D56EAF">
          <w:rPr>
            <w:color w:val="66C0EC"/>
            <w:u w:val="single"/>
            <w:lang w:val="en-US" w:eastAsia="de-DE"/>
          </w:rPr>
          <w:t>https://textventurer.wordpress.com/2016/10/18/our-team/</w:t>
        </w:r>
      </w:hyperlink>
    </w:p>
    <w:p w:rsidR="00E9306B" w:rsidRPr="00E9306B" w:rsidRDefault="007F4F72" w:rsidP="003A5E74">
      <w:pPr>
        <w:rPr>
          <w:lang w:eastAsia="de-DE"/>
        </w:rPr>
      </w:pPr>
      <w:r>
        <w:rPr>
          <w:lang w:eastAsia="de-DE"/>
        </w:rPr>
        <w:pict>
          <v:rect id="_x0000_i1028" style="width:0;height:3pt" o:hralign="center" o:hrstd="t" o:hr="t" fillcolor="#a0a0a0" stroked="f"/>
        </w:pict>
      </w:r>
    </w:p>
    <w:p w:rsidR="00E9306B" w:rsidRPr="00D56EAF" w:rsidRDefault="00E9306B" w:rsidP="003A5E74">
      <w:pPr>
        <w:rPr>
          <w:lang w:val="en-US" w:eastAsia="de-DE"/>
        </w:rPr>
      </w:pPr>
      <w:r w:rsidRPr="00D56EAF">
        <w:rPr>
          <w:lang w:val="en-US" w:eastAsia="de-DE"/>
        </w:rPr>
        <w:t>Use Cases: </w:t>
      </w:r>
      <w:hyperlink r:id="rId29" w:tgtFrame="_blank" w:history="1">
        <w:r w:rsidRPr="00D56EAF">
          <w:rPr>
            <w:color w:val="66C0EC"/>
            <w:u w:val="single"/>
            <w:lang w:val="en-US" w:eastAsia="de-DE"/>
          </w:rPr>
          <w:t>https://textventurer.wordpress.com/2016/10/30/use-case-diagramm/</w:t>
        </w:r>
      </w:hyperlink>
    </w:p>
    <w:p w:rsidR="00E9306B" w:rsidRPr="00E9306B" w:rsidRDefault="007F4F72" w:rsidP="003A5E74">
      <w:pPr>
        <w:rPr>
          <w:lang w:eastAsia="de-DE"/>
        </w:rPr>
      </w:pPr>
      <w:r>
        <w:rPr>
          <w:lang w:eastAsia="de-DE"/>
        </w:rPr>
        <w:pict>
          <v:rect id="_x0000_i1029" style="width:0;height:3pt" o:hralign="center" o:hrstd="t" o:hr="t" fillcolor="#a0a0a0" stroked="f"/>
        </w:pict>
      </w:r>
    </w:p>
    <w:p w:rsidR="00E9306B" w:rsidRPr="00D56EAF" w:rsidRDefault="00E9306B" w:rsidP="003A5E74">
      <w:pPr>
        <w:rPr>
          <w:lang w:val="en-US" w:eastAsia="de-DE"/>
        </w:rPr>
      </w:pPr>
      <w:r w:rsidRPr="00D56EAF">
        <w:rPr>
          <w:lang w:val="en-US" w:eastAsia="de-DE"/>
        </w:rPr>
        <w:t>Software Requirement Specifications: </w:t>
      </w:r>
      <w:hyperlink r:id="rId30" w:tgtFrame="_blank" w:history="1">
        <w:r w:rsidRPr="00D56EAF">
          <w:rPr>
            <w:color w:val="66C0EC"/>
            <w:u w:val="single"/>
            <w:lang w:val="en-US" w:eastAsia="de-DE"/>
          </w:rPr>
          <w:t>https://github.com/SchmittAndre/TextVenturer/blob/master/Software-Requirements-Specification.pdf</w:t>
        </w:r>
      </w:hyperlink>
    </w:p>
    <w:p w:rsidR="00E9306B" w:rsidRPr="00E9306B" w:rsidRDefault="007F4F72" w:rsidP="003A5E74">
      <w:pPr>
        <w:rPr>
          <w:lang w:eastAsia="de-DE"/>
        </w:rPr>
      </w:pPr>
      <w:r>
        <w:rPr>
          <w:lang w:eastAsia="de-DE"/>
        </w:rPr>
        <w:pict>
          <v:rect id="_x0000_i1030" style="width:0;height:3pt" o:hralign="center" o:hrstd="t" o:hr="t" fillcolor="#a0a0a0" stroked="f"/>
        </w:pict>
      </w:r>
    </w:p>
    <w:p w:rsidR="00E9306B" w:rsidRPr="00D56EAF" w:rsidRDefault="00E9306B" w:rsidP="003A5E74">
      <w:pPr>
        <w:rPr>
          <w:lang w:val="en-US" w:eastAsia="de-DE"/>
        </w:rPr>
      </w:pPr>
      <w:r w:rsidRPr="00D56EAF">
        <w:rPr>
          <w:lang w:val="en-US" w:eastAsia="de-DE"/>
        </w:rPr>
        <w:t>Test Cases: </w:t>
      </w:r>
      <w:hyperlink r:id="rId31" w:tgtFrame="_blank" w:history="1">
        <w:r w:rsidRPr="00D56EAF">
          <w:rPr>
            <w:color w:val="66C0EC"/>
            <w:u w:val="single"/>
            <w:lang w:val="en-US" w:eastAsia="de-DE"/>
          </w:rPr>
          <w:t>https://github.com/SchmittAndre/TextVenturer/tree/master/InputSiumlator/scripts</w:t>
        </w:r>
      </w:hyperlink>
    </w:p>
    <w:p w:rsidR="00E9306B" w:rsidRPr="00E9306B" w:rsidRDefault="007F4F72" w:rsidP="003A5E74">
      <w:pPr>
        <w:rPr>
          <w:lang w:eastAsia="de-DE"/>
        </w:rPr>
      </w:pPr>
      <w:r>
        <w:rPr>
          <w:lang w:eastAsia="de-DE"/>
        </w:rPr>
        <w:pict>
          <v:rect id="_x0000_i1031" style="width:0;height:3pt" o:hralign="center" o:hrstd="t" o:hr="t" fillcolor="#a0a0a0" stroked="f"/>
        </w:pict>
      </w:r>
    </w:p>
    <w:p w:rsidR="00E9306B" w:rsidRPr="00D56EAF" w:rsidRDefault="00E9306B" w:rsidP="003A5E74">
      <w:pPr>
        <w:rPr>
          <w:lang w:val="en-US" w:eastAsia="de-DE"/>
        </w:rPr>
      </w:pPr>
      <w:r w:rsidRPr="00D56EAF">
        <w:rPr>
          <w:lang w:val="en-US" w:eastAsia="de-DE"/>
        </w:rPr>
        <w:t>Our Testing Tool: </w:t>
      </w:r>
      <w:hyperlink r:id="rId32" w:tgtFrame="_blank" w:history="1">
        <w:r w:rsidRPr="00D56EAF">
          <w:rPr>
            <w:color w:val="66C0EC"/>
            <w:u w:val="single"/>
            <w:lang w:val="en-US" w:eastAsia="de-DE"/>
          </w:rPr>
          <w:t>https://textventurer.wordpress.com/2016/11/15/testing-software/</w:t>
        </w:r>
      </w:hyperlink>
    </w:p>
    <w:p w:rsidR="00E9306B" w:rsidRPr="00E9306B" w:rsidRDefault="007F4F72" w:rsidP="003A5E74">
      <w:pPr>
        <w:rPr>
          <w:lang w:eastAsia="de-DE"/>
        </w:rPr>
      </w:pPr>
      <w:r>
        <w:rPr>
          <w:lang w:eastAsia="de-DE"/>
        </w:rPr>
        <w:pict>
          <v:rect id="_x0000_i1032" style="width:0;height:3pt" o:hralign="center" o:hrstd="t" o:hr="t" fillcolor="#a0a0a0" stroked="f"/>
        </w:pict>
      </w:r>
    </w:p>
    <w:p w:rsidR="00E9306B" w:rsidRPr="00E9306B" w:rsidRDefault="00E9306B" w:rsidP="003A5E74">
      <w:pPr>
        <w:rPr>
          <w:lang w:eastAsia="de-DE"/>
        </w:rPr>
      </w:pPr>
      <w:proofErr w:type="spellStart"/>
      <w:r w:rsidRPr="00E9306B">
        <w:rPr>
          <w:lang w:eastAsia="de-DE"/>
        </w:rPr>
        <w:t>Gannt</w:t>
      </w:r>
      <w:proofErr w:type="spellEnd"/>
      <w:r w:rsidRPr="00E9306B">
        <w:rPr>
          <w:lang w:eastAsia="de-DE"/>
        </w:rPr>
        <w:t xml:space="preserve"> Chart: </w:t>
      </w:r>
      <w:hyperlink r:id="rId33" w:tgtFrame="_blank" w:history="1">
        <w:r w:rsidRPr="00E9306B">
          <w:rPr>
            <w:color w:val="66C0EC"/>
            <w:u w:val="single"/>
            <w:lang w:eastAsia="de-DE"/>
          </w:rPr>
          <w:t>https://textventurer.wordpress.com/2016/12/06/gantt-chart/</w:t>
        </w:r>
      </w:hyperlink>
    </w:p>
    <w:p w:rsidR="00E9306B" w:rsidRPr="00E9306B" w:rsidRDefault="007F4F72" w:rsidP="003A5E74">
      <w:pPr>
        <w:rPr>
          <w:lang w:eastAsia="de-DE"/>
        </w:rPr>
      </w:pPr>
      <w:r>
        <w:rPr>
          <w:lang w:eastAsia="de-DE"/>
        </w:rPr>
        <w:pict>
          <v:rect id="_x0000_i1033" style="width:0;height:3pt" o:hralign="center" o:hrstd="t" o:hr="t" fillcolor="#a0a0a0" stroked="f"/>
        </w:pict>
      </w:r>
    </w:p>
    <w:p w:rsidR="00E9306B" w:rsidRPr="00E9306B" w:rsidRDefault="00E9306B" w:rsidP="003A5E74">
      <w:pPr>
        <w:rPr>
          <w:lang w:eastAsia="de-DE"/>
        </w:rPr>
      </w:pPr>
      <w:proofErr w:type="spellStart"/>
      <w:r w:rsidRPr="00E9306B">
        <w:rPr>
          <w:lang w:eastAsia="de-DE"/>
        </w:rPr>
        <w:t>Burndown</w:t>
      </w:r>
      <w:proofErr w:type="spellEnd"/>
      <w:r w:rsidRPr="00E9306B">
        <w:rPr>
          <w:lang w:eastAsia="de-DE"/>
        </w:rPr>
        <w:t>-Diagramms: </w:t>
      </w:r>
      <w:proofErr w:type="spellStart"/>
      <w:r w:rsidR="007F4F72">
        <w:fldChar w:fldCharType="begin"/>
      </w:r>
      <w:r w:rsidR="007F4F72">
        <w:instrText xml:space="preserve"> HYPERLINK "https://textventurer.myjetbrains.com/youtrack/dashboard?id=5d0dda45-ce23-4c54-a2b0-165f09cde144" </w:instrText>
      </w:r>
      <w:r w:rsidR="007F4F72">
        <w:fldChar w:fldCharType="separate"/>
      </w:r>
      <w:r w:rsidRPr="00E9306B">
        <w:rPr>
          <w:color w:val="66C0EC"/>
          <w:u w:val="single"/>
          <w:lang w:eastAsia="de-DE"/>
        </w:rPr>
        <w:t>YouTrack</w:t>
      </w:r>
      <w:proofErr w:type="spellEnd"/>
      <w:r w:rsidR="007F4F72">
        <w:rPr>
          <w:color w:val="66C0EC"/>
          <w:u w:val="single"/>
          <w:lang w:eastAsia="de-DE"/>
        </w:rPr>
        <w:fldChar w:fldCharType="end"/>
      </w:r>
    </w:p>
    <w:p w:rsidR="00E9306B" w:rsidRPr="00E9306B" w:rsidRDefault="007F4F72" w:rsidP="003A5E74">
      <w:pPr>
        <w:rPr>
          <w:lang w:eastAsia="de-DE"/>
        </w:rPr>
      </w:pPr>
      <w:r>
        <w:rPr>
          <w:lang w:eastAsia="de-DE"/>
        </w:rPr>
        <w:pict>
          <v:rect id="_x0000_i1034" style="width:0;height:3pt" o:hralign="center" o:hrstd="t" o:hr="t" fillcolor="#a0a0a0" stroked="f"/>
        </w:pict>
      </w:r>
    </w:p>
    <w:p w:rsidR="00E9306B" w:rsidRPr="00E9306B" w:rsidRDefault="00E9306B" w:rsidP="003A5E74">
      <w:pPr>
        <w:rPr>
          <w:lang w:eastAsia="de-DE"/>
        </w:rPr>
      </w:pPr>
      <w:r w:rsidRPr="00E9306B">
        <w:rPr>
          <w:lang w:eastAsia="de-DE"/>
        </w:rPr>
        <w:t xml:space="preserve">Demo </w:t>
      </w:r>
      <w:proofErr w:type="spellStart"/>
      <w:r w:rsidRPr="00E9306B">
        <w:rPr>
          <w:lang w:eastAsia="de-DE"/>
        </w:rPr>
        <w:t>download</w:t>
      </w:r>
      <w:proofErr w:type="spellEnd"/>
      <w:r w:rsidRPr="00E9306B">
        <w:rPr>
          <w:lang w:eastAsia="de-DE"/>
        </w:rPr>
        <w:t>: </w:t>
      </w:r>
      <w:hyperlink r:id="rId34" w:tgtFrame="_blank" w:history="1">
        <w:r w:rsidRPr="00E9306B">
          <w:rPr>
            <w:color w:val="66C0EC"/>
            <w:u w:val="single"/>
            <w:lang w:eastAsia="de-DE"/>
          </w:rPr>
          <w:t>https://github.com/SchmittAndre/TextVenturer/releases</w:t>
        </w:r>
      </w:hyperlink>
    </w:p>
    <w:p w:rsidR="00E9306B" w:rsidRPr="00E9306B" w:rsidRDefault="007F4F72" w:rsidP="003A5E74">
      <w:pPr>
        <w:rPr>
          <w:lang w:eastAsia="de-DE"/>
        </w:rPr>
      </w:pPr>
      <w:r>
        <w:rPr>
          <w:lang w:eastAsia="de-DE"/>
        </w:rPr>
        <w:pict>
          <v:rect id="_x0000_i1035" style="width:0;height:3pt" o:hralign="center" o:hrstd="t" o:hr="t" fillcolor="#a0a0a0" stroked="f"/>
        </w:pict>
      </w:r>
    </w:p>
    <w:p w:rsidR="00E9306B" w:rsidRPr="00E9306B" w:rsidRDefault="00E9306B" w:rsidP="003A5E74">
      <w:pPr>
        <w:rPr>
          <w:lang w:eastAsia="de-DE"/>
        </w:rPr>
      </w:pPr>
      <w:r w:rsidRPr="00E9306B">
        <w:rPr>
          <w:lang w:eastAsia="de-DE"/>
        </w:rPr>
        <w:lastRenderedPageBreak/>
        <w:t>Code View:  </w:t>
      </w:r>
      <w:hyperlink r:id="rId35" w:tgtFrame="_blank" w:history="1">
        <w:r w:rsidRPr="00E9306B">
          <w:rPr>
            <w:color w:val="66C0EC"/>
            <w:u w:val="single"/>
            <w:lang w:eastAsia="de-DE"/>
          </w:rPr>
          <w:t>https://github.com/SchmittAndre/TextVenturer/tree/master/SoftwareEngineering</w:t>
        </w:r>
      </w:hyperlink>
    </w:p>
    <w:p w:rsidR="00E9306B" w:rsidRPr="00E9306B" w:rsidRDefault="007F4F72" w:rsidP="003A5E74">
      <w:pPr>
        <w:rPr>
          <w:lang w:eastAsia="de-DE"/>
        </w:rPr>
      </w:pPr>
      <w:r>
        <w:rPr>
          <w:lang w:eastAsia="de-DE"/>
        </w:rPr>
        <w:pict>
          <v:rect id="_x0000_i1036" style="width:0;height:3pt" o:hralign="center" o:hrstd="t" o:hr="t" fillcolor="#a0a0a0" stroked="f"/>
        </w:pict>
      </w:r>
    </w:p>
    <w:p w:rsidR="00E9306B" w:rsidRPr="00E9306B" w:rsidRDefault="00E9306B" w:rsidP="003A5E74">
      <w:pPr>
        <w:rPr>
          <w:lang w:eastAsia="de-DE"/>
        </w:rPr>
      </w:pPr>
      <w:r w:rsidRPr="00E9306B">
        <w:rPr>
          <w:lang w:eastAsia="de-DE"/>
        </w:rPr>
        <w:t>Software Architecture: </w:t>
      </w:r>
      <w:hyperlink r:id="rId36" w:tgtFrame="_blank" w:history="1">
        <w:r w:rsidRPr="00E9306B">
          <w:rPr>
            <w:color w:val="66C0EC"/>
            <w:u w:val="single"/>
            <w:lang w:eastAsia="de-DE"/>
          </w:rPr>
          <w:t>https://github.com/SchmittAndre/TextVenturer/blob/master/Softwarearchitecture.docx</w:t>
        </w:r>
      </w:hyperlink>
    </w:p>
    <w:p w:rsidR="00E9306B" w:rsidRPr="00E9306B" w:rsidRDefault="007F4F72" w:rsidP="003A5E74">
      <w:pPr>
        <w:rPr>
          <w:lang w:eastAsia="de-DE"/>
        </w:rPr>
      </w:pPr>
      <w:r>
        <w:rPr>
          <w:lang w:eastAsia="de-DE"/>
        </w:rPr>
        <w:pict>
          <v:rect id="_x0000_i1037" style="width:0;height:3pt" o:hralign="center" o:hrstd="t" o:hr="t" fillcolor="#a0a0a0" stroked="f"/>
        </w:pict>
      </w:r>
    </w:p>
    <w:p w:rsidR="00E9306B" w:rsidRPr="00D56EAF" w:rsidRDefault="00E9306B" w:rsidP="003A5E74">
      <w:pPr>
        <w:rPr>
          <w:lang w:val="en-US" w:eastAsia="de-DE"/>
        </w:rPr>
      </w:pPr>
      <w:r w:rsidRPr="00D56EAF">
        <w:rPr>
          <w:lang w:val="en-US" w:eastAsia="de-DE"/>
        </w:rPr>
        <w:t xml:space="preserve">Environmental Setup: We used </w:t>
      </w:r>
      <w:proofErr w:type="spellStart"/>
      <w:r w:rsidRPr="00D56EAF">
        <w:rPr>
          <w:lang w:val="en-US" w:eastAsia="de-DE"/>
        </w:rPr>
        <w:t>VisualStudio</w:t>
      </w:r>
      <w:proofErr w:type="spellEnd"/>
      <w:r w:rsidRPr="00D56EAF">
        <w:rPr>
          <w:lang w:val="en-US" w:eastAsia="de-DE"/>
        </w:rPr>
        <w:t xml:space="preserve"> as our IDE for our C++ </w:t>
      </w:r>
      <w:proofErr w:type="spellStart"/>
      <w:r w:rsidRPr="00D56EAF">
        <w:rPr>
          <w:lang w:val="en-US" w:eastAsia="de-DE"/>
        </w:rPr>
        <w:t>programm</w:t>
      </w:r>
      <w:proofErr w:type="spellEnd"/>
      <w:r w:rsidRPr="00D56EAF">
        <w:rPr>
          <w:lang w:val="en-US" w:eastAsia="de-DE"/>
        </w:rPr>
        <w:t xml:space="preserve">. For </w:t>
      </w:r>
      <w:proofErr w:type="spellStart"/>
      <w:r w:rsidRPr="00D56EAF">
        <w:rPr>
          <w:lang w:val="en-US" w:eastAsia="de-DE"/>
        </w:rPr>
        <w:t>visualising</w:t>
      </w:r>
      <w:proofErr w:type="spellEnd"/>
      <w:r w:rsidRPr="00D56EAF">
        <w:rPr>
          <w:lang w:val="en-US" w:eastAsia="de-DE"/>
        </w:rPr>
        <w:t xml:space="preserve"> we used OpenGL and our Testing Tool is written in Lazarus.</w:t>
      </w:r>
    </w:p>
    <w:p w:rsidR="00E9306B" w:rsidRPr="00E9306B" w:rsidRDefault="007F4F72" w:rsidP="003A5E74">
      <w:pPr>
        <w:rPr>
          <w:lang w:eastAsia="de-DE"/>
        </w:rPr>
      </w:pPr>
      <w:r>
        <w:rPr>
          <w:lang w:eastAsia="de-DE"/>
        </w:rPr>
        <w:pict>
          <v:rect id="_x0000_i1038" style="width:0;height:3pt" o:hralign="center" o:hrstd="t" o:hr="t" fillcolor="#a0a0a0" stroked="f"/>
        </w:pict>
      </w:r>
    </w:p>
    <w:p w:rsidR="00E9306B" w:rsidRPr="00E9306B" w:rsidRDefault="00E9306B" w:rsidP="003A5E74">
      <w:pPr>
        <w:rPr>
          <w:lang w:eastAsia="de-DE"/>
        </w:rPr>
      </w:pPr>
      <w:proofErr w:type="spellStart"/>
      <w:r w:rsidRPr="00E9306B">
        <w:rPr>
          <w:lang w:eastAsia="de-DE"/>
        </w:rPr>
        <w:t>Automated</w:t>
      </w:r>
      <w:proofErr w:type="spellEnd"/>
      <w:r w:rsidRPr="00E9306B">
        <w:rPr>
          <w:lang w:eastAsia="de-DE"/>
        </w:rPr>
        <w:t xml:space="preserve"> </w:t>
      </w:r>
      <w:proofErr w:type="spellStart"/>
      <w:r w:rsidRPr="00E9306B">
        <w:rPr>
          <w:lang w:eastAsia="de-DE"/>
        </w:rPr>
        <w:t>testing</w:t>
      </w:r>
      <w:proofErr w:type="spellEnd"/>
      <w:r w:rsidRPr="00E9306B">
        <w:rPr>
          <w:lang w:eastAsia="de-DE"/>
        </w:rPr>
        <w:t xml:space="preserve">: Coming </w:t>
      </w:r>
      <w:proofErr w:type="spellStart"/>
      <w:r w:rsidRPr="00E9306B">
        <w:rPr>
          <w:lang w:eastAsia="de-DE"/>
        </w:rPr>
        <w:t>soon</w:t>
      </w:r>
      <w:proofErr w:type="spellEnd"/>
      <w:r w:rsidRPr="00E9306B">
        <w:rPr>
          <w:lang w:eastAsia="de-DE"/>
        </w:rPr>
        <w:t>!</w:t>
      </w:r>
    </w:p>
    <w:p w:rsidR="00E9306B" w:rsidRPr="00E9306B" w:rsidRDefault="007F4F72" w:rsidP="003A5E74">
      <w:pPr>
        <w:rPr>
          <w:lang w:eastAsia="de-DE"/>
        </w:rPr>
      </w:pPr>
      <w:r>
        <w:rPr>
          <w:lang w:eastAsia="de-DE"/>
        </w:rPr>
        <w:pict>
          <v:rect id="_x0000_i1039" style="width:0;height:3pt" o:hralign="center" o:hrstd="t" o:hr="t" fillcolor="#a0a0a0" stroked="f"/>
        </w:pict>
      </w:r>
    </w:p>
    <w:p w:rsidR="00E9306B" w:rsidRPr="00D56EAF" w:rsidRDefault="00E9306B" w:rsidP="003A5E74">
      <w:pPr>
        <w:rPr>
          <w:lang w:val="en-US" w:eastAsia="de-DE"/>
        </w:rPr>
      </w:pPr>
      <w:r w:rsidRPr="00D56EAF">
        <w:rPr>
          <w:lang w:val="en-US" w:eastAsia="de-DE"/>
        </w:rPr>
        <w:t>Presentation: Coming soon!</w:t>
      </w:r>
    </w:p>
    <w:p w:rsidR="00E9306B" w:rsidRPr="00D56EAF" w:rsidRDefault="00E9306B" w:rsidP="00E9306B">
      <w:pPr>
        <w:rPr>
          <w:lang w:val="en-US" w:eastAsia="de-DE"/>
        </w:rPr>
      </w:pPr>
    </w:p>
    <w:p w:rsidR="003A5E74" w:rsidRPr="00D56EAF" w:rsidRDefault="003A5E74" w:rsidP="003A5E74">
      <w:pPr>
        <w:pStyle w:val="berschrift1"/>
        <w:rPr>
          <w:lang w:val="en-US"/>
        </w:rPr>
      </w:pPr>
      <w:bookmarkStart w:id="12" w:name="_Toc484879247"/>
      <w:r w:rsidRPr="00D56EAF">
        <w:rPr>
          <w:lang w:val="en-US"/>
        </w:rPr>
        <w:t>RISK MANAGEMENT</w:t>
      </w:r>
      <w:bookmarkEnd w:id="12"/>
    </w:p>
    <w:p w:rsidR="003A5E74" w:rsidRDefault="003A5E74" w:rsidP="003A5E74">
      <w:r w:rsidRPr="00D56EAF">
        <w:rPr>
          <w:lang w:val="en-US"/>
        </w:rPr>
        <w:t xml:space="preserve">Because our </w:t>
      </w:r>
      <w:proofErr w:type="spellStart"/>
      <w:r w:rsidRPr="00D56EAF">
        <w:rPr>
          <w:lang w:val="en-US"/>
        </w:rPr>
        <w:t>Projekt</w:t>
      </w:r>
      <w:proofErr w:type="spellEnd"/>
      <w:r w:rsidRPr="00D56EAF">
        <w:rPr>
          <w:lang w:val="en-US"/>
        </w:rPr>
        <w:t xml:space="preserve"> and Teamwork pose various risks, we had to </w:t>
      </w:r>
      <w:proofErr w:type="spellStart"/>
      <w:r w:rsidRPr="00D56EAF">
        <w:rPr>
          <w:lang w:val="en-US"/>
        </w:rPr>
        <w:t>analyse</w:t>
      </w:r>
      <w:proofErr w:type="spellEnd"/>
      <w:r w:rsidRPr="00D56EAF">
        <w:rPr>
          <w:lang w:val="en-US"/>
        </w:rPr>
        <w:t xml:space="preserve"> and rank those risks.</w:t>
      </w:r>
      <w:r w:rsidRPr="00D56EAF">
        <w:rPr>
          <w:lang w:val="en-US"/>
        </w:rPr>
        <w:br/>
      </w:r>
      <w:proofErr w:type="spellStart"/>
      <w:r>
        <w:t>Therefore</w:t>
      </w:r>
      <w:proofErr w:type="spellEnd"/>
      <w:r>
        <w:t xml:space="preserve">, </w:t>
      </w:r>
      <w:proofErr w:type="spellStart"/>
      <w:r>
        <w:t>we</w:t>
      </w:r>
      <w:proofErr w:type="spellEnd"/>
      <w:r>
        <w:t xml:space="preserve"> </w:t>
      </w:r>
      <w:proofErr w:type="spellStart"/>
      <w:r>
        <w:t>compiled</w:t>
      </w:r>
      <w:proofErr w:type="spellEnd"/>
      <w:r>
        <w:t xml:space="preserve"> a </w:t>
      </w:r>
      <w:proofErr w:type="spellStart"/>
      <w:r>
        <w:t>list</w:t>
      </w:r>
      <w:proofErr w:type="spellEnd"/>
      <w:r>
        <w:t xml:space="preserve"> </w:t>
      </w:r>
      <w:proofErr w:type="spellStart"/>
      <w:r>
        <w:t>of</w:t>
      </w:r>
      <w:proofErr w:type="spellEnd"/>
      <w:r>
        <w:t xml:space="preserve"> </w:t>
      </w:r>
      <w:proofErr w:type="spellStart"/>
      <w:r>
        <w:t>our</w:t>
      </w:r>
      <w:proofErr w:type="spellEnd"/>
      <w:r>
        <w:t xml:space="preserve"> top 5 </w:t>
      </w:r>
      <w:proofErr w:type="spellStart"/>
      <w:r>
        <w:t>risks</w:t>
      </w:r>
      <w:proofErr w:type="spellEnd"/>
      <w:r>
        <w:t>:</w:t>
      </w:r>
    </w:p>
    <w:p w:rsidR="001C6C1D" w:rsidRDefault="003A5E74" w:rsidP="00E9306B">
      <w:pPr>
        <w:pStyle w:val="berschrift1"/>
      </w:pPr>
      <w:bookmarkStart w:id="13" w:name="_Toc484879248"/>
      <w:r>
        <w:rPr>
          <w:noProof/>
        </w:rPr>
        <w:drawing>
          <wp:inline distT="0" distB="0" distL="0" distR="0" wp14:anchorId="5DEF5C02" wp14:editId="6943DA0E">
            <wp:extent cx="6302905" cy="118110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10554" cy="1182533"/>
                    </a:xfrm>
                    <a:prstGeom prst="rect">
                      <a:avLst/>
                    </a:prstGeom>
                  </pic:spPr>
                </pic:pic>
              </a:graphicData>
            </a:graphic>
          </wp:inline>
        </w:drawing>
      </w:r>
      <w:bookmarkEnd w:id="13"/>
    </w:p>
    <w:p w:rsidR="003A5E74" w:rsidRPr="00D56EAF" w:rsidRDefault="003A5E74" w:rsidP="003A5E74">
      <w:pPr>
        <w:pStyle w:val="berschrift1"/>
        <w:rPr>
          <w:lang w:val="en-US"/>
        </w:rPr>
      </w:pPr>
      <w:bookmarkStart w:id="14" w:name="_Toc484879249"/>
      <w:r w:rsidRPr="00D56EAF">
        <w:rPr>
          <w:lang w:val="en-US"/>
        </w:rPr>
        <w:t>FUNCTION POINT CALCULATION</w:t>
      </w:r>
      <w:bookmarkEnd w:id="14"/>
    </w:p>
    <w:p w:rsidR="003A5E74" w:rsidRPr="00D56EAF" w:rsidRDefault="003A5E74" w:rsidP="003A5E74">
      <w:pPr>
        <w:rPr>
          <w:lang w:val="en-US"/>
        </w:rPr>
      </w:pPr>
      <w:r w:rsidRPr="00D56EAF">
        <w:rPr>
          <w:lang w:val="en-US"/>
        </w:rPr>
        <w:t>Today we’re going to show you how we tried to predict the future using Function-Points. We want to know, how long it</w:t>
      </w:r>
      <w:r w:rsidRPr="00D56EAF">
        <w:rPr>
          <w:rStyle w:val="message-content"/>
          <w:rFonts w:ascii="Courier New" w:hAnsi="Courier New" w:cs="Courier New"/>
          <w:color w:val="E6EDF0"/>
          <w:sz w:val="30"/>
          <w:szCs w:val="30"/>
          <w:lang w:val="en-US"/>
        </w:rPr>
        <w:t xml:space="preserve"> </w:t>
      </w:r>
      <w:r w:rsidRPr="00D56EAF">
        <w:rPr>
          <w:lang w:val="en-US"/>
        </w:rPr>
        <w:t xml:space="preserve">would probably take to implement a new feature into our Game. To do this, we rated all our old modules and calculated the </w:t>
      </w:r>
      <w:proofErr w:type="gramStart"/>
      <w:r w:rsidRPr="00D56EAF">
        <w:rPr>
          <w:lang w:val="en-US"/>
        </w:rPr>
        <w:t>so called</w:t>
      </w:r>
      <w:proofErr w:type="gramEnd"/>
      <w:r w:rsidRPr="00D56EAF">
        <w:rPr>
          <w:lang w:val="en-US"/>
        </w:rPr>
        <w:t xml:space="preserve"> Function-Points for it using this website: </w:t>
      </w:r>
      <w:hyperlink r:id="rId38" w:history="1">
        <w:r w:rsidRPr="00D56EAF">
          <w:rPr>
            <w:rStyle w:val="Hyperlink"/>
            <w:rFonts w:ascii="Courier New" w:hAnsi="Courier New" w:cs="Courier New"/>
            <w:color w:val="66C0EC"/>
            <w:u w:val="none"/>
            <w:lang w:val="en-US"/>
          </w:rPr>
          <w:t>TINY TOOLS</w:t>
        </w:r>
      </w:hyperlink>
    </w:p>
    <w:p w:rsidR="003A5E74" w:rsidRPr="00D56EAF" w:rsidRDefault="003A5E74" w:rsidP="003A5E74">
      <w:pPr>
        <w:rPr>
          <w:lang w:val="en-US"/>
        </w:rPr>
      </w:pPr>
      <w:r w:rsidRPr="00D56EAF">
        <w:rPr>
          <w:lang w:val="en-US"/>
        </w:rPr>
        <w:lastRenderedPageBreak/>
        <w:t xml:space="preserve">With the results, we can then draw an averaged line, so we can simply read off the required time for new modules. </w:t>
      </w:r>
      <w:proofErr w:type="gramStart"/>
      <w:r w:rsidRPr="00D56EAF">
        <w:rPr>
          <w:lang w:val="en-US"/>
        </w:rPr>
        <w:t>Obviously</w:t>
      </w:r>
      <w:proofErr w:type="gramEnd"/>
      <w:r w:rsidRPr="00D56EAF">
        <w:rPr>
          <w:lang w:val="en-US"/>
        </w:rPr>
        <w:t xml:space="preserve"> this is only an estimation, and there might be a big margin, but it still gives a rough idea of how much time a specific module will take up.</w:t>
      </w:r>
    </w:p>
    <w:p w:rsidR="003A5E74" w:rsidRPr="00D56EAF" w:rsidRDefault="007F4F72" w:rsidP="003A5E74">
      <w:pPr>
        <w:rPr>
          <w:lang w:val="en-US"/>
        </w:rPr>
      </w:pPr>
      <w:hyperlink r:id="rId39" w:history="1">
        <w:r w:rsidR="003A5E74" w:rsidRPr="00D56EAF">
          <w:rPr>
            <w:rStyle w:val="Hyperlink"/>
            <w:rFonts w:ascii="Courier New" w:hAnsi="Courier New" w:cs="Courier New"/>
            <w:color w:val="66C0EC"/>
            <w:u w:val="none"/>
            <w:lang w:val="en-US"/>
          </w:rPr>
          <w:t>Function Points Calculation</w:t>
        </w:r>
      </w:hyperlink>
    </w:p>
    <w:p w:rsidR="003A5E74" w:rsidRPr="00D56EAF" w:rsidRDefault="003A5E74">
      <w:pPr>
        <w:rPr>
          <w:rFonts w:ascii="Times New Roman" w:eastAsia="Times New Roman" w:hAnsi="Times New Roman" w:cs="Times New Roman"/>
          <w:b/>
          <w:bCs/>
          <w:kern w:val="36"/>
          <w:sz w:val="48"/>
          <w:szCs w:val="48"/>
          <w:lang w:val="en-US" w:eastAsia="de-DE"/>
        </w:rPr>
      </w:pPr>
      <w:r w:rsidRPr="00D56EAF">
        <w:rPr>
          <w:lang w:val="en-US"/>
        </w:rPr>
        <w:br w:type="page"/>
      </w:r>
    </w:p>
    <w:p w:rsidR="003A5E74" w:rsidRPr="00D56EAF" w:rsidRDefault="003A5E74" w:rsidP="003A5E74">
      <w:pPr>
        <w:pStyle w:val="berschrift1"/>
        <w:rPr>
          <w:lang w:val="en-US"/>
        </w:rPr>
      </w:pPr>
      <w:bookmarkStart w:id="15" w:name="_Toc484879250"/>
      <w:r w:rsidRPr="00D56EAF">
        <w:rPr>
          <w:lang w:val="en-US"/>
        </w:rPr>
        <w:lastRenderedPageBreak/>
        <w:t>TEST PLAN</w:t>
      </w:r>
      <w:bookmarkEnd w:id="15"/>
    </w:p>
    <w:p w:rsidR="003A5E74" w:rsidRPr="00D56EAF" w:rsidRDefault="003A5E74" w:rsidP="003A5E74">
      <w:pPr>
        <w:rPr>
          <w:lang w:val="en-US"/>
        </w:rPr>
      </w:pPr>
      <w:r w:rsidRPr="00D56EAF">
        <w:rPr>
          <w:lang w:val="en-US"/>
        </w:rPr>
        <w:t xml:space="preserve">For a software, to be bug-free, is very important. </w:t>
      </w:r>
      <w:proofErr w:type="gramStart"/>
      <w:r w:rsidRPr="00D56EAF">
        <w:rPr>
          <w:lang w:val="en-US"/>
        </w:rPr>
        <w:t>Therefore</w:t>
      </w:r>
      <w:proofErr w:type="gramEnd"/>
      <w:r w:rsidRPr="00D56EAF">
        <w:rPr>
          <w:lang w:val="en-US"/>
        </w:rPr>
        <w:t xml:space="preserve"> we concluded all the aspects of our testing in the following document:</w:t>
      </w:r>
    </w:p>
    <w:p w:rsidR="003A5E74" w:rsidRPr="00D56EAF" w:rsidRDefault="007F4F72" w:rsidP="003A5E74">
      <w:pPr>
        <w:rPr>
          <w:lang w:val="en-US"/>
        </w:rPr>
      </w:pPr>
      <w:hyperlink r:id="rId40" w:tgtFrame="_blank" w:history="1">
        <w:r w:rsidR="003A5E74" w:rsidRPr="00D56EAF">
          <w:rPr>
            <w:rStyle w:val="Hyperlink"/>
            <w:rFonts w:ascii="Courier New" w:hAnsi="Courier New" w:cs="Courier New"/>
            <w:color w:val="66C0EC"/>
            <w:u w:val="none"/>
            <w:lang w:val="en-US"/>
          </w:rPr>
          <w:t>Test Plan</w:t>
        </w:r>
      </w:hyperlink>
    </w:p>
    <w:p w:rsidR="003A5E74" w:rsidRPr="00D56EAF" w:rsidRDefault="003A5E74" w:rsidP="003A5E74">
      <w:pPr>
        <w:rPr>
          <w:lang w:val="en-US"/>
        </w:rPr>
      </w:pPr>
      <w:r w:rsidRPr="00D56EAF">
        <w:rPr>
          <w:lang w:val="en-US"/>
        </w:rPr>
        <w:t>We want to make sure, that our users don’t stumble upon bug after bug, killing all the fun of the game.</w:t>
      </w:r>
    </w:p>
    <w:p w:rsidR="003A5E74" w:rsidRPr="00D56EAF" w:rsidRDefault="003A5E74" w:rsidP="003A5E74">
      <w:pPr>
        <w:rPr>
          <w:lang w:val="en-US"/>
        </w:rPr>
      </w:pPr>
      <w:r w:rsidRPr="00D56EAF">
        <w:rPr>
          <w:lang w:val="en-US"/>
        </w:rPr>
        <w:t>Our testing consists of two parts.</w:t>
      </w:r>
    </w:p>
    <w:p w:rsidR="003A5E74" w:rsidRPr="00D56EAF" w:rsidRDefault="003A5E74" w:rsidP="003A5E74">
      <w:pPr>
        <w:rPr>
          <w:lang w:val="en-US"/>
        </w:rPr>
      </w:pPr>
      <w:r w:rsidRPr="00D56EAF">
        <w:rPr>
          <w:lang w:val="en-US"/>
        </w:rPr>
        <w:t xml:space="preserve">Normal </w:t>
      </w:r>
      <w:proofErr w:type="spellStart"/>
      <w:r w:rsidRPr="00D56EAF">
        <w:rPr>
          <w:lang w:val="en-US"/>
        </w:rPr>
        <w:t>UnitTests</w:t>
      </w:r>
      <w:proofErr w:type="spellEnd"/>
      <w:r w:rsidRPr="00D56EAF">
        <w:rPr>
          <w:lang w:val="en-US"/>
        </w:rPr>
        <w:t>, which ensure, that our classes and their respective functions work flawless</w:t>
      </w:r>
    </w:p>
    <w:p w:rsidR="003A5E74" w:rsidRPr="00D56EAF" w:rsidRDefault="003A5E74" w:rsidP="003A5E74">
      <w:pPr>
        <w:rPr>
          <w:lang w:val="en-US"/>
        </w:rPr>
      </w:pPr>
      <w:r w:rsidRPr="00D56EAF">
        <w:rPr>
          <w:lang w:val="en-US"/>
        </w:rPr>
        <w:t xml:space="preserve">Input Simulator, to test, if the adventures, </w:t>
      </w:r>
      <w:proofErr w:type="spellStart"/>
      <w:r w:rsidRPr="00D56EAF">
        <w:rPr>
          <w:lang w:val="en-US"/>
        </w:rPr>
        <w:t>writtien</w:t>
      </w:r>
      <w:proofErr w:type="spellEnd"/>
      <w:r w:rsidRPr="00D56EAF">
        <w:rPr>
          <w:lang w:val="en-US"/>
        </w:rPr>
        <w:t xml:space="preserve"> in the </w:t>
      </w:r>
      <w:proofErr w:type="spellStart"/>
      <w:r w:rsidRPr="00D56EAF">
        <w:rPr>
          <w:lang w:val="en-US"/>
        </w:rPr>
        <w:t>TextVenturer</w:t>
      </w:r>
      <w:proofErr w:type="spellEnd"/>
      <w:r w:rsidRPr="00D56EAF">
        <w:rPr>
          <w:lang w:val="en-US"/>
        </w:rPr>
        <w:t>-Scripting language, can be completed with the correct inputs</w:t>
      </w:r>
    </w:p>
    <w:p w:rsidR="003A5E74" w:rsidRPr="00D56EAF" w:rsidRDefault="003A5E74" w:rsidP="003A5E74">
      <w:pPr>
        <w:pStyle w:val="berschrift1"/>
        <w:rPr>
          <w:lang w:val="en-US"/>
        </w:rPr>
      </w:pPr>
      <w:bookmarkStart w:id="16" w:name="_Toc484879251"/>
      <w:r w:rsidRPr="00D56EAF">
        <w:rPr>
          <w:lang w:val="en-US"/>
        </w:rPr>
        <w:t>REFACTORING</w:t>
      </w:r>
      <w:bookmarkEnd w:id="16"/>
    </w:p>
    <w:p w:rsidR="003A5E74" w:rsidRPr="00FA1E82" w:rsidRDefault="003A5E74" w:rsidP="003A5E74">
      <w:pPr>
        <w:rPr>
          <w:rStyle w:val="Hyperlink"/>
          <w:rFonts w:ascii="Courier New" w:hAnsi="Courier New" w:cs="Courier New"/>
          <w:color w:val="66C0EC"/>
          <w:u w:val="none"/>
          <w:lang w:val="en-US"/>
        </w:rPr>
      </w:pPr>
      <w:r w:rsidRPr="00D56EAF">
        <w:rPr>
          <w:lang w:val="en-US"/>
        </w:rPr>
        <w:t>The last week we tried to refactor an example-project as practice. You can see our results at our individual git repos:</w:t>
      </w:r>
      <w:r w:rsidRPr="00D56EAF">
        <w:rPr>
          <w:lang w:val="en-US"/>
        </w:rPr>
        <w:br/>
      </w:r>
      <w:hyperlink r:id="rId41" w:tgtFrame="_blank" w:history="1">
        <w:r w:rsidRPr="00D56EAF">
          <w:rPr>
            <w:rStyle w:val="Hyperlink"/>
            <w:rFonts w:ascii="Courier New" w:hAnsi="Courier New" w:cs="Courier New"/>
            <w:color w:val="66C0EC"/>
            <w:u w:val="none"/>
            <w:lang w:val="en-US"/>
          </w:rPr>
          <w:t>Andre</w:t>
        </w:r>
        <w:r w:rsidRPr="00D56EAF">
          <w:rPr>
            <w:color w:val="66C0EC"/>
            <w:lang w:val="en-US"/>
          </w:rPr>
          <w:br/>
        </w:r>
      </w:hyperlink>
      <w:hyperlink r:id="rId42" w:tgtFrame="_blank" w:history="1">
        <w:r w:rsidRPr="00D56EAF">
          <w:rPr>
            <w:rStyle w:val="Hyperlink"/>
            <w:rFonts w:ascii="Courier New" w:hAnsi="Courier New" w:cs="Courier New"/>
            <w:color w:val="66C0EC"/>
            <w:u w:val="none"/>
            <w:lang w:val="en-US"/>
          </w:rPr>
          <w:t>Dominik</w:t>
        </w:r>
        <w:r w:rsidRPr="00D56EAF">
          <w:rPr>
            <w:color w:val="66C0EC"/>
            <w:lang w:val="en-US"/>
          </w:rPr>
          <w:br/>
        </w:r>
      </w:hyperlink>
      <w:hyperlink r:id="rId43" w:history="1">
        <w:r w:rsidRPr="00D56EAF">
          <w:rPr>
            <w:rStyle w:val="Hyperlink"/>
            <w:rFonts w:ascii="Courier New" w:hAnsi="Courier New" w:cs="Courier New"/>
            <w:color w:val="66C0EC"/>
            <w:u w:val="none"/>
            <w:lang w:val="en-US"/>
          </w:rPr>
          <w:t>Simon</w:t>
        </w:r>
      </w:hyperlink>
    </w:p>
    <w:p w:rsidR="00D56EAF" w:rsidRDefault="00D56EAF" w:rsidP="00D56EAF">
      <w:pPr>
        <w:pStyle w:val="berschrift1"/>
        <w:rPr>
          <w:lang w:val="en-US"/>
        </w:rPr>
      </w:pPr>
      <w:r>
        <w:rPr>
          <w:lang w:val="en-US"/>
        </w:rPr>
        <w:t>PATTERN</w:t>
      </w:r>
    </w:p>
    <w:p w:rsidR="00D56EAF" w:rsidRPr="00D56EAF" w:rsidRDefault="00D56EAF" w:rsidP="00D56EAF">
      <w:pPr>
        <w:pStyle w:val="StandardWeb"/>
        <w:rPr>
          <w:lang w:val="en-US"/>
        </w:rPr>
      </w:pPr>
      <w:r w:rsidRPr="00D56EAF">
        <w:rPr>
          <w:lang w:val="en-US"/>
        </w:rPr>
        <w:t xml:space="preserve">For a long </w:t>
      </w:r>
      <w:proofErr w:type="gramStart"/>
      <w:r w:rsidRPr="00D56EAF">
        <w:rPr>
          <w:lang w:val="en-US"/>
        </w:rPr>
        <w:t>time</w:t>
      </w:r>
      <w:proofErr w:type="gramEnd"/>
      <w:r w:rsidRPr="00D56EAF">
        <w:rPr>
          <w:lang w:val="en-US"/>
        </w:rPr>
        <w:t xml:space="preserve"> we wanted only one adventure in our game, but as it was getting boring quickly, we implemented a container-pattern, to contain all the aspects of the adventure into one class. This allows us to have multiple instances of this class and load or save them dynamically with ease. </w:t>
      </w:r>
      <w:proofErr w:type="gramStart"/>
      <w:r w:rsidRPr="00D56EAF">
        <w:rPr>
          <w:lang w:val="en-US"/>
        </w:rPr>
        <w:t>Furthermore</w:t>
      </w:r>
      <w:proofErr w:type="gramEnd"/>
      <w:r w:rsidRPr="00D56EAF">
        <w:rPr>
          <w:lang w:val="en-US"/>
        </w:rPr>
        <w:t xml:space="preserve"> you can extend that new class without the problem of it possibly getting confusing over time, if a lot of more things get added.</w:t>
      </w:r>
    </w:p>
    <w:p w:rsidR="00D56EAF" w:rsidRPr="00D56EAF" w:rsidRDefault="00D56EAF" w:rsidP="00D56EAF">
      <w:pPr>
        <w:pStyle w:val="StandardWeb"/>
        <w:rPr>
          <w:lang w:val="en-US"/>
        </w:rPr>
      </w:pPr>
      <w:r w:rsidRPr="00D56EAF">
        <w:rPr>
          <w:lang w:val="en-US"/>
        </w:rPr>
        <w:t>Simplified, our class structure, before the change, looked roughly like this:</w:t>
      </w:r>
    </w:p>
    <w:p w:rsidR="00D56EAF" w:rsidRPr="00D56EAF" w:rsidRDefault="00D56EAF" w:rsidP="00D56EAF">
      <w:pPr>
        <w:pStyle w:val="StandardWeb"/>
        <w:rPr>
          <w:lang w:val="en-US"/>
        </w:rPr>
      </w:pPr>
      <w:r w:rsidRPr="00D56EAF">
        <w:rPr>
          <w:lang w:val="en-US"/>
        </w:rPr>
        <w:lastRenderedPageBreak/>
        <w:t> </w:t>
      </w:r>
      <w:r>
        <w:rPr>
          <w:noProof/>
        </w:rPr>
        <w:drawing>
          <wp:inline distT="0" distB="0" distL="0" distR="0" wp14:anchorId="187A9149" wp14:editId="312462AF">
            <wp:extent cx="3580575" cy="2392680"/>
            <wp:effectExtent l="0" t="0" r="1270" b="7620"/>
            <wp:docPr id="7" name="Grafik 7" descr="Pattern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tern_Befo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4365" cy="2395213"/>
                    </a:xfrm>
                    <a:prstGeom prst="rect">
                      <a:avLst/>
                    </a:prstGeom>
                    <a:noFill/>
                    <a:ln>
                      <a:noFill/>
                    </a:ln>
                  </pic:spPr>
                </pic:pic>
              </a:graphicData>
            </a:graphic>
          </wp:inline>
        </w:drawing>
      </w:r>
    </w:p>
    <w:p w:rsidR="00D56EAF" w:rsidRDefault="00D56EAF" w:rsidP="00D56EAF">
      <w:pPr>
        <w:pStyle w:val="StandardWeb"/>
      </w:pPr>
    </w:p>
    <w:p w:rsidR="00D56EAF" w:rsidRPr="00D56EAF" w:rsidRDefault="00D56EAF" w:rsidP="00D56EAF">
      <w:pPr>
        <w:pStyle w:val="StandardWeb"/>
        <w:rPr>
          <w:lang w:val="en-US"/>
        </w:rPr>
      </w:pPr>
      <w:r w:rsidRPr="00D56EAF">
        <w:rPr>
          <w:lang w:val="en-US"/>
        </w:rPr>
        <w:t xml:space="preserve">After the </w:t>
      </w:r>
      <w:proofErr w:type="gramStart"/>
      <w:r w:rsidRPr="00D56EAF">
        <w:rPr>
          <w:lang w:val="en-US"/>
        </w:rPr>
        <w:t>implementation</w:t>
      </w:r>
      <w:proofErr w:type="gramEnd"/>
      <w:r w:rsidRPr="00D56EAF">
        <w:rPr>
          <w:lang w:val="en-US"/>
        </w:rPr>
        <w:t xml:space="preserve"> it now looks like follows:</w:t>
      </w:r>
    </w:p>
    <w:p w:rsidR="00D56EAF" w:rsidRDefault="00D56EAF" w:rsidP="00D56EAF">
      <w:pPr>
        <w:pStyle w:val="StandardWeb"/>
      </w:pPr>
      <w:r>
        <w:rPr>
          <w:noProof/>
        </w:rPr>
        <w:drawing>
          <wp:inline distT="0" distB="0" distL="0" distR="0">
            <wp:extent cx="6051729" cy="2644140"/>
            <wp:effectExtent l="0" t="0" r="6350" b="3810"/>
            <wp:docPr id="5" name="Grafik 5" descr="Container_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ainer_Patter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58085" cy="2646917"/>
                    </a:xfrm>
                    <a:prstGeom prst="rect">
                      <a:avLst/>
                    </a:prstGeom>
                    <a:noFill/>
                    <a:ln>
                      <a:noFill/>
                    </a:ln>
                  </pic:spPr>
                </pic:pic>
              </a:graphicData>
            </a:graphic>
          </wp:inline>
        </w:drawing>
      </w:r>
    </w:p>
    <w:p w:rsidR="00D56EAF" w:rsidRPr="00FA1E82" w:rsidRDefault="00D56EAF" w:rsidP="00D56EAF">
      <w:pPr>
        <w:pStyle w:val="StandardWeb"/>
        <w:rPr>
          <w:lang w:val="en-US"/>
        </w:rPr>
      </w:pPr>
      <w:r w:rsidRPr="00FA1E82">
        <w:rPr>
          <w:lang w:val="en-US"/>
        </w:rPr>
        <w:t xml:space="preserve">Greetings </w:t>
      </w:r>
      <w:proofErr w:type="spellStart"/>
      <w:r w:rsidRPr="00FA1E82">
        <w:rPr>
          <w:lang w:val="en-US"/>
        </w:rPr>
        <w:t>TextVenturer</w:t>
      </w:r>
      <w:proofErr w:type="spellEnd"/>
    </w:p>
    <w:p w:rsidR="00D56EAF" w:rsidRPr="00D56EAF" w:rsidRDefault="00D56EAF" w:rsidP="003A5E74">
      <w:pPr>
        <w:rPr>
          <w:lang w:val="en-US"/>
        </w:rPr>
      </w:pPr>
    </w:p>
    <w:p w:rsidR="003A5E74" w:rsidRPr="00D56EAF" w:rsidRDefault="003A5E74" w:rsidP="003A5E74">
      <w:pPr>
        <w:pStyle w:val="berschrift1"/>
        <w:rPr>
          <w:lang w:val="en-US"/>
        </w:rPr>
      </w:pPr>
      <w:bookmarkStart w:id="17" w:name="_Toc484879252"/>
      <w:r w:rsidRPr="00D56EAF">
        <w:rPr>
          <w:lang w:val="en-US"/>
        </w:rPr>
        <w:t>METRICS</w:t>
      </w:r>
      <w:bookmarkEnd w:id="17"/>
    </w:p>
    <w:p w:rsidR="003A5E74" w:rsidRPr="00D56EAF" w:rsidRDefault="003A5E74" w:rsidP="003A5E74">
      <w:pPr>
        <w:rPr>
          <w:lang w:val="en-US"/>
        </w:rPr>
      </w:pPr>
      <w:r w:rsidRPr="00D56EAF">
        <w:rPr>
          <w:lang w:val="en-US"/>
        </w:rPr>
        <w:t> </w:t>
      </w:r>
    </w:p>
    <w:p w:rsidR="003A5E74" w:rsidRPr="00D56EAF" w:rsidRDefault="003A5E74" w:rsidP="003A5E74">
      <w:pPr>
        <w:rPr>
          <w:lang w:val="en-US"/>
        </w:rPr>
      </w:pPr>
      <w:proofErr w:type="gramStart"/>
      <w:r w:rsidRPr="00D56EAF">
        <w:rPr>
          <w:lang w:val="en-US"/>
        </w:rPr>
        <w:lastRenderedPageBreak/>
        <w:t>During the course of</w:t>
      </w:r>
      <w:proofErr w:type="gramEnd"/>
      <w:r w:rsidRPr="00D56EAF">
        <w:rPr>
          <w:lang w:val="en-US"/>
        </w:rPr>
        <w:t xml:space="preserve"> the last week we worked on metrics. </w:t>
      </w:r>
      <w:hyperlink r:id="rId46" w:anchor="Main" w:tgtFrame="_blank" w:history="1">
        <w:r w:rsidRPr="00D56EAF">
          <w:rPr>
            <w:rStyle w:val="Hyperlink"/>
            <w:rFonts w:ascii="Courier New" w:hAnsi="Courier New" w:cs="Courier New"/>
            <w:color w:val="66C0EC"/>
            <w:u w:val="none"/>
            <w:lang w:val="en-US"/>
          </w:rPr>
          <w:t>Here</w:t>
        </w:r>
      </w:hyperlink>
      <w:r w:rsidR="00D56EAF" w:rsidRPr="00FA1E82">
        <w:rPr>
          <w:lang w:val="en-US"/>
        </w:rPr>
        <w:t xml:space="preserve"> </w:t>
      </w:r>
      <w:r w:rsidRPr="00D56EAF">
        <w:rPr>
          <w:lang w:val="en-US"/>
        </w:rPr>
        <w:t>you can see our first analysis.</w:t>
      </w:r>
      <w:r w:rsidRPr="00D56EAF">
        <w:rPr>
          <w:lang w:val="en-US"/>
        </w:rPr>
        <w:br/>
        <w:t>As you can see, we worked with “</w:t>
      </w:r>
      <w:proofErr w:type="spellStart"/>
      <w:r w:rsidR="007F4F72" w:rsidRPr="00D56EAF">
        <w:fldChar w:fldCharType="begin"/>
      </w:r>
      <w:r w:rsidR="007F4F72" w:rsidRPr="00D56EAF">
        <w:rPr>
          <w:lang w:val="en-US"/>
        </w:rPr>
        <w:instrText xml:space="preserve"> HYPERLINK "http://www.cppdepend.com/" \t "_blank" </w:instrText>
      </w:r>
      <w:r w:rsidR="007F4F72" w:rsidRPr="00D56EAF">
        <w:fldChar w:fldCharType="separate"/>
      </w:r>
      <w:r w:rsidRPr="00D56EAF">
        <w:rPr>
          <w:rStyle w:val="Hyperlink"/>
          <w:rFonts w:ascii="Courier New" w:hAnsi="Courier New" w:cs="Courier New"/>
          <w:color w:val="66C0EC"/>
          <w:u w:val="none"/>
          <w:lang w:val="en-US"/>
        </w:rPr>
        <w:t>CppDepend</w:t>
      </w:r>
      <w:proofErr w:type="spellEnd"/>
      <w:r w:rsidR="007F4F72" w:rsidRPr="00D56EAF">
        <w:rPr>
          <w:rStyle w:val="Hyperlink"/>
          <w:rFonts w:ascii="Courier New" w:hAnsi="Courier New" w:cs="Courier New"/>
          <w:color w:val="66C0EC"/>
          <w:u w:val="none"/>
        </w:rPr>
        <w:fldChar w:fldCharType="end"/>
      </w:r>
      <w:r w:rsidRPr="00D56EAF">
        <w:rPr>
          <w:lang w:val="en-US"/>
        </w:rPr>
        <w:t xml:space="preserve">“, which is an easy to use code analysis tool. It is unfortunately only a trial though and cost a </w:t>
      </w:r>
      <w:proofErr w:type="gramStart"/>
      <w:r w:rsidRPr="00D56EAF">
        <w:rPr>
          <w:lang w:val="en-US"/>
        </w:rPr>
        <w:t>fairly great</w:t>
      </w:r>
      <w:proofErr w:type="gramEnd"/>
      <w:r w:rsidRPr="00D56EAF">
        <w:rPr>
          <w:lang w:val="en-US"/>
        </w:rPr>
        <w:t xml:space="preserve"> amount of money, in case we want to keep using it. There aren’t many alternatives, and all of them are also paid.</w:t>
      </w:r>
    </w:p>
    <w:p w:rsidR="003A5E74" w:rsidRPr="00D56EAF" w:rsidRDefault="003A5E74" w:rsidP="003A5E74">
      <w:pPr>
        <w:rPr>
          <w:lang w:val="en-US"/>
        </w:rPr>
      </w:pPr>
      <w:r w:rsidRPr="00D56EAF">
        <w:rPr>
          <w:lang w:val="en-US"/>
        </w:rPr>
        <w:t>The generated </w:t>
      </w:r>
      <w:proofErr w:type="spellStart"/>
      <w:r w:rsidR="007F4F72" w:rsidRPr="00D56EAF">
        <w:fldChar w:fldCharType="begin"/>
      </w:r>
      <w:r w:rsidR="007F4F72" w:rsidRPr="00D56EAF">
        <w:rPr>
          <w:lang w:val="en-US"/>
        </w:rPr>
        <w:instrText xml:space="preserve"> HYPERLINK "http://h2688162.stratoserver.net:8080/www/NDependReportFiles/VisualNDependView.png" \t "_blank" </w:instrText>
      </w:r>
      <w:r w:rsidR="007F4F72" w:rsidRPr="00D56EAF">
        <w:fldChar w:fldCharType="separate"/>
      </w:r>
      <w:r w:rsidRPr="00D56EAF">
        <w:rPr>
          <w:rStyle w:val="Hyperlink"/>
          <w:rFonts w:ascii="Courier New" w:hAnsi="Courier New" w:cs="Courier New"/>
          <w:color w:val="66C0EC"/>
          <w:u w:val="none"/>
          <w:lang w:val="en-US"/>
        </w:rPr>
        <w:t>TreeMap</w:t>
      </w:r>
      <w:proofErr w:type="spellEnd"/>
      <w:r w:rsidRPr="00D56EAF">
        <w:rPr>
          <w:lang w:val="en-US"/>
        </w:rPr>
        <w:t> </w:t>
      </w:r>
      <w:r w:rsidR="007F4F72">
        <w:rPr>
          <w:rStyle w:val="Hyperlink"/>
          <w:rFonts w:ascii="Courier New" w:hAnsi="Courier New" w:cs="Courier New"/>
          <w:color w:val="66C0EC"/>
          <w:sz w:val="30"/>
          <w:szCs w:val="30"/>
          <w:u w:val="none"/>
        </w:rPr>
        <w:fldChar w:fldCharType="end"/>
      </w:r>
      <w:r w:rsidRPr="00D56EAF">
        <w:rPr>
          <w:lang w:val="en-US"/>
        </w:rPr>
        <w:t xml:space="preserve">shows, that a lot of problems are coming from the </w:t>
      </w:r>
      <w:proofErr w:type="spellStart"/>
      <w:r w:rsidRPr="00D56EAF">
        <w:rPr>
          <w:lang w:val="en-US"/>
        </w:rPr>
        <w:t>loadpng</w:t>
      </w:r>
      <w:proofErr w:type="spellEnd"/>
      <w:r w:rsidRPr="00D56EAF">
        <w:rPr>
          <w:lang w:val="en-US"/>
        </w:rPr>
        <w:t xml:space="preserve"> header. That header is not written by ourselves, and we therefore won’t change anything major in it. We need it, as the named reveals, to load the font, which is saved as PNG.</w:t>
      </w:r>
    </w:p>
    <w:p w:rsidR="003A5E74" w:rsidRPr="00D56EAF" w:rsidRDefault="003A5E74" w:rsidP="003A5E74">
      <w:pPr>
        <w:rPr>
          <w:lang w:val="en-US"/>
        </w:rPr>
      </w:pPr>
      <w:r w:rsidRPr="00D56EAF">
        <w:rPr>
          <w:lang w:val="en-US"/>
        </w:rPr>
        <w:t>The only really “critical” problems are a few long functions, which had their reasoning, but might eventually get changed around, when we have time for it and decide to do so.</w:t>
      </w:r>
    </w:p>
    <w:p w:rsidR="003A5E74" w:rsidRPr="00D56EAF" w:rsidRDefault="003A5E74" w:rsidP="003A5E74">
      <w:pPr>
        <w:rPr>
          <w:lang w:val="en-US"/>
        </w:rPr>
      </w:pPr>
    </w:p>
    <w:p w:rsidR="00D56EAF" w:rsidRDefault="00D56EAF">
      <w:pPr>
        <w:rPr>
          <w:rFonts w:ascii="Times New Roman" w:eastAsia="Times New Roman" w:hAnsi="Times New Roman" w:cs="Times New Roman"/>
          <w:b/>
          <w:bCs/>
          <w:kern w:val="36"/>
          <w:sz w:val="48"/>
          <w:szCs w:val="48"/>
          <w:lang w:val="en-US" w:eastAsia="de-DE"/>
        </w:rPr>
      </w:pPr>
      <w:r>
        <w:rPr>
          <w:lang w:val="en-US"/>
        </w:rPr>
        <w:br w:type="page"/>
      </w:r>
    </w:p>
    <w:p w:rsidR="00D56EAF" w:rsidRDefault="00D56EAF" w:rsidP="00D56EAF">
      <w:pPr>
        <w:pStyle w:val="berschrift1"/>
        <w:rPr>
          <w:lang w:val="en-US"/>
        </w:rPr>
      </w:pPr>
      <w:r>
        <w:rPr>
          <w:lang w:val="en-US"/>
        </w:rPr>
        <w:lastRenderedPageBreak/>
        <w:t>INSTALLATION</w:t>
      </w:r>
    </w:p>
    <w:p w:rsidR="00D56EAF" w:rsidRPr="00D56EAF" w:rsidRDefault="00D56EAF" w:rsidP="00D56EAF">
      <w:pPr>
        <w:pStyle w:val="StandardWeb"/>
        <w:rPr>
          <w:lang w:val="en-US"/>
        </w:rPr>
      </w:pPr>
      <w:r w:rsidRPr="00D56EAF">
        <w:rPr>
          <w:lang w:val="en-US"/>
        </w:rPr>
        <w:t xml:space="preserve">Hey Guys and welcome back to </w:t>
      </w:r>
      <w:proofErr w:type="spellStart"/>
      <w:r w:rsidRPr="00D56EAF">
        <w:rPr>
          <w:lang w:val="en-US"/>
        </w:rPr>
        <w:t>TextVenturer</w:t>
      </w:r>
      <w:proofErr w:type="spellEnd"/>
      <w:r w:rsidRPr="00D56EAF">
        <w:rPr>
          <w:lang w:val="en-US"/>
        </w:rPr>
        <w:t>,</w:t>
      </w:r>
    </w:p>
    <w:p w:rsidR="00D56EAF" w:rsidRPr="00D56EAF" w:rsidRDefault="00D56EAF" w:rsidP="00D56EAF">
      <w:pPr>
        <w:pStyle w:val="StandardWeb"/>
        <w:rPr>
          <w:lang w:val="en-US"/>
        </w:rPr>
      </w:pPr>
      <w:r w:rsidRPr="00D56EAF">
        <w:rPr>
          <w:lang w:val="en-US"/>
        </w:rPr>
        <w:t xml:space="preserve">since copy pasting the contents of a zip is annoying, we finally created an installer for our game. Therefore, all you need to do, is get the newest installer here: </w:t>
      </w:r>
      <w:hyperlink r:id="rId47" w:tgtFrame="_blank" w:history="1">
        <w:r w:rsidRPr="00D56EAF">
          <w:rPr>
            <w:rStyle w:val="Hyperlink"/>
            <w:rFonts w:eastAsiaTheme="majorEastAsia"/>
            <w:lang w:val="en-US"/>
          </w:rPr>
          <w:t>https://github.com/SchmittAndre/TextVenturer/releases</w:t>
        </w:r>
      </w:hyperlink>
    </w:p>
    <w:p w:rsidR="00D56EAF" w:rsidRPr="00D56EAF" w:rsidRDefault="00D56EAF" w:rsidP="00D56EAF">
      <w:pPr>
        <w:pStyle w:val="StandardWeb"/>
        <w:rPr>
          <w:lang w:val="en-US"/>
        </w:rPr>
      </w:pPr>
      <w:r w:rsidRPr="00D56EAF">
        <w:rPr>
          <w:lang w:val="en-US"/>
        </w:rPr>
        <w:t>and install the game, like you do with any other. This also allows you to uninstall it in a clean way again as well.</w:t>
      </w:r>
    </w:p>
    <w:p w:rsidR="00D56EAF" w:rsidRPr="00D56EAF" w:rsidRDefault="00D56EAF" w:rsidP="00D56EAF">
      <w:pPr>
        <w:pStyle w:val="StandardWeb"/>
        <w:rPr>
          <w:lang w:val="en-US"/>
        </w:rPr>
      </w:pPr>
      <w:r w:rsidRPr="00D56EAF">
        <w:rPr>
          <w:lang w:val="en-US"/>
        </w:rPr>
        <w:t>We hope you enjoy our game!</w:t>
      </w:r>
    </w:p>
    <w:p w:rsidR="00D56EAF" w:rsidRDefault="00D56EAF" w:rsidP="00D56EAF">
      <w:pPr>
        <w:pStyle w:val="StandardWeb"/>
        <w:rPr>
          <w:lang w:val="en-US"/>
        </w:rPr>
      </w:pPr>
      <w:r w:rsidRPr="00D56EAF">
        <w:rPr>
          <w:lang w:val="en-US"/>
        </w:rPr>
        <w:t xml:space="preserve">Greetings, </w:t>
      </w:r>
      <w:proofErr w:type="spellStart"/>
      <w:r w:rsidRPr="00D56EAF">
        <w:rPr>
          <w:lang w:val="en-US"/>
        </w:rPr>
        <w:t>TextVenturer</w:t>
      </w:r>
      <w:proofErr w:type="spellEnd"/>
    </w:p>
    <w:p w:rsidR="00D56EAF" w:rsidRPr="00D56EAF" w:rsidRDefault="00D56EAF" w:rsidP="00D56EAF">
      <w:pPr>
        <w:pStyle w:val="berschrift1"/>
        <w:rPr>
          <w:lang w:val="en-US"/>
        </w:rPr>
      </w:pPr>
      <w:r>
        <w:rPr>
          <w:lang w:val="en-US"/>
        </w:rPr>
        <w:t>CONTINUOUS INTEGRATION</w:t>
      </w:r>
    </w:p>
    <w:p w:rsidR="00D56EAF" w:rsidRPr="00D56EAF" w:rsidRDefault="00D56EAF" w:rsidP="00D56EAF">
      <w:pPr>
        <w:pStyle w:val="StandardWeb"/>
        <w:rPr>
          <w:lang w:val="en-US"/>
        </w:rPr>
      </w:pPr>
      <w:r w:rsidRPr="00D56EAF">
        <w:rPr>
          <w:lang w:val="en-US"/>
        </w:rPr>
        <w:t xml:space="preserve">As we were working on our program, we realized that even though it compiles fine on one computer, it had problems on others. </w:t>
      </w:r>
      <w:proofErr w:type="gramStart"/>
      <w:r w:rsidRPr="00D56EAF">
        <w:rPr>
          <w:lang w:val="en-US"/>
        </w:rPr>
        <w:t>So</w:t>
      </w:r>
      <w:proofErr w:type="gramEnd"/>
      <w:r w:rsidRPr="00D56EAF">
        <w:rPr>
          <w:lang w:val="en-US"/>
        </w:rPr>
        <w:t xml:space="preserve"> we signed up at the </w:t>
      </w:r>
      <w:proofErr w:type="spellStart"/>
      <w:r w:rsidRPr="00D56EAF">
        <w:rPr>
          <w:lang w:val="en-US"/>
        </w:rPr>
        <w:t>Continuos</w:t>
      </w:r>
      <w:proofErr w:type="spellEnd"/>
      <w:r w:rsidRPr="00D56EAF">
        <w:rPr>
          <w:lang w:val="en-US"/>
        </w:rPr>
        <w:t xml:space="preserve"> Integration Service called Visual Studio Team Services, or short VSTS.</w:t>
      </w:r>
    </w:p>
    <w:p w:rsidR="00D56EAF" w:rsidRPr="00D56EAF" w:rsidRDefault="00D56EAF" w:rsidP="00D56EAF">
      <w:pPr>
        <w:pStyle w:val="StandardWeb"/>
        <w:rPr>
          <w:lang w:val="en-US"/>
        </w:rPr>
      </w:pPr>
      <w:r w:rsidRPr="00D56EAF">
        <w:rPr>
          <w:lang w:val="en-US"/>
        </w:rPr>
        <w:t xml:space="preserve">The Problem with this service is in fact, that it is made for companies who don't want to release their scrumming to the public eye. </w:t>
      </w:r>
      <w:proofErr w:type="gramStart"/>
      <w:r w:rsidRPr="00D56EAF">
        <w:rPr>
          <w:lang w:val="en-US"/>
        </w:rPr>
        <w:t>Therefore</w:t>
      </w:r>
      <w:proofErr w:type="gramEnd"/>
      <w:r w:rsidRPr="00D56EAF">
        <w:rPr>
          <w:lang w:val="en-US"/>
        </w:rPr>
        <w:t xml:space="preserve"> we don't have any way of opening it up publicly. The only way for you to </w:t>
      </w:r>
      <w:proofErr w:type="gramStart"/>
      <w:r w:rsidRPr="00D56EAF">
        <w:rPr>
          <w:lang w:val="en-US"/>
        </w:rPr>
        <w:t>take a look</w:t>
      </w:r>
      <w:proofErr w:type="gramEnd"/>
      <w:r w:rsidRPr="00D56EAF">
        <w:rPr>
          <w:lang w:val="en-US"/>
        </w:rPr>
        <w:t xml:space="preserve"> at it is, giving us your </w:t>
      </w:r>
      <w:proofErr w:type="spellStart"/>
      <w:r w:rsidRPr="00D56EAF">
        <w:rPr>
          <w:lang w:val="en-US"/>
        </w:rPr>
        <w:t>microsoft</w:t>
      </w:r>
      <w:proofErr w:type="spellEnd"/>
      <w:r w:rsidRPr="00D56EAF">
        <w:rPr>
          <w:lang w:val="en-US"/>
        </w:rPr>
        <w:t xml:space="preserve"> account name, so that we can add you as a reader.</w:t>
      </w:r>
    </w:p>
    <w:p w:rsidR="00D56EAF" w:rsidRPr="00FA1E82" w:rsidRDefault="00D56EAF" w:rsidP="00D56EAF">
      <w:pPr>
        <w:pStyle w:val="StandardWeb"/>
        <w:rPr>
          <w:lang w:val="en-US"/>
        </w:rPr>
      </w:pPr>
      <w:hyperlink r:id="rId48" w:tgtFrame="_blank" w:history="1">
        <w:r w:rsidRPr="00FA1E82">
          <w:rPr>
            <w:rStyle w:val="Hyperlink"/>
            <w:rFonts w:eastAsiaTheme="majorEastAsia"/>
            <w:lang w:val="en-US"/>
          </w:rPr>
          <w:t>textventurer.visualstudio.com</w:t>
        </w:r>
      </w:hyperlink>
    </w:p>
    <w:p w:rsidR="00D56EAF" w:rsidRDefault="00D56EAF">
      <w:pPr>
        <w:rPr>
          <w:rFonts w:ascii="Times New Roman" w:eastAsia="Times New Roman" w:hAnsi="Times New Roman" w:cs="Times New Roman"/>
          <w:b/>
          <w:bCs/>
          <w:kern w:val="36"/>
          <w:sz w:val="48"/>
          <w:szCs w:val="48"/>
          <w:lang w:val="en-US" w:eastAsia="de-DE"/>
        </w:rPr>
      </w:pPr>
      <w:r>
        <w:rPr>
          <w:lang w:val="en-US"/>
        </w:rPr>
        <w:br w:type="page"/>
      </w:r>
    </w:p>
    <w:p w:rsidR="00D56EAF" w:rsidRPr="00FA1E82" w:rsidRDefault="00D56EAF" w:rsidP="00D56EAF">
      <w:pPr>
        <w:pStyle w:val="berschrift1"/>
        <w:rPr>
          <w:lang w:val="en-US"/>
        </w:rPr>
      </w:pPr>
      <w:r w:rsidRPr="00FA1E82">
        <w:rPr>
          <w:lang w:val="en-US"/>
        </w:rPr>
        <w:lastRenderedPageBreak/>
        <w:t>FINAL</w:t>
      </w:r>
    </w:p>
    <w:p w:rsidR="00D56EAF" w:rsidRPr="00D56EAF" w:rsidRDefault="00D56EAF" w:rsidP="00D56EAF">
      <w:pPr>
        <w:pStyle w:val="StandardWeb"/>
        <w:rPr>
          <w:lang w:val="en-US"/>
        </w:rPr>
      </w:pPr>
      <w:r w:rsidRPr="00D56EAF">
        <w:rPr>
          <w:lang w:val="en-US"/>
        </w:rPr>
        <w:t xml:space="preserve">So here is our summary of the whole project </w:t>
      </w:r>
      <w:proofErr w:type="spellStart"/>
      <w:r w:rsidRPr="00D56EAF">
        <w:rPr>
          <w:lang w:val="en-US"/>
        </w:rPr>
        <w:t>TextVenturer</w:t>
      </w:r>
      <w:proofErr w:type="spellEnd"/>
      <w:r w:rsidRPr="00D56EAF">
        <w:rPr>
          <w:lang w:val="en-US"/>
        </w:rPr>
        <w:t>:</w:t>
      </w:r>
    </w:p>
    <w:p w:rsidR="00D56EAF" w:rsidRDefault="00D56EAF" w:rsidP="00D56EAF">
      <w:pPr>
        <w:numPr>
          <w:ilvl w:val="0"/>
          <w:numId w:val="2"/>
        </w:numPr>
        <w:spacing w:before="100" w:beforeAutospacing="1" w:after="100" w:afterAutospacing="1" w:line="240" w:lineRule="auto"/>
      </w:pPr>
      <w:hyperlink r:id="rId49" w:tgtFrame="_blank" w:history="1">
        <w:r>
          <w:rPr>
            <w:rStyle w:val="Hyperlink"/>
          </w:rPr>
          <w:t>GitHub</w:t>
        </w:r>
      </w:hyperlink>
    </w:p>
    <w:p w:rsidR="00D56EAF" w:rsidRDefault="00D56EAF" w:rsidP="00D56EAF">
      <w:pPr>
        <w:numPr>
          <w:ilvl w:val="0"/>
          <w:numId w:val="2"/>
        </w:numPr>
        <w:spacing w:before="100" w:beforeAutospacing="1" w:after="100" w:afterAutospacing="1" w:line="240" w:lineRule="auto"/>
      </w:pPr>
      <w:hyperlink r:id="rId50" w:tgtFrame="_blank" w:history="1">
        <w:proofErr w:type="spellStart"/>
        <w:r>
          <w:rPr>
            <w:rStyle w:val="Hyperlink"/>
          </w:rPr>
          <w:t>Youtrack</w:t>
        </w:r>
        <w:proofErr w:type="spellEnd"/>
      </w:hyperlink>
    </w:p>
    <w:p w:rsidR="00D56EAF" w:rsidRDefault="00D56EAF" w:rsidP="00D56EAF">
      <w:pPr>
        <w:numPr>
          <w:ilvl w:val="0"/>
          <w:numId w:val="2"/>
        </w:numPr>
        <w:spacing w:before="100" w:beforeAutospacing="1" w:after="100" w:afterAutospacing="1" w:line="240" w:lineRule="auto"/>
      </w:pPr>
      <w:hyperlink r:id="rId51" w:tgtFrame="_blank" w:history="1">
        <w:r>
          <w:rPr>
            <w:rStyle w:val="Hyperlink"/>
          </w:rPr>
          <w:t>Visual Studio Team Services</w:t>
        </w:r>
      </w:hyperlink>
    </w:p>
    <w:p w:rsidR="00D56EAF" w:rsidRDefault="00D56EAF" w:rsidP="00D56EAF">
      <w:pPr>
        <w:pStyle w:val="StandardWeb"/>
      </w:pPr>
      <w:proofErr w:type="spellStart"/>
      <w:r>
        <w:t>Homework</w:t>
      </w:r>
      <w:proofErr w:type="spellEnd"/>
      <w:r>
        <w:t>:</w:t>
      </w:r>
    </w:p>
    <w:p w:rsidR="00D56EAF" w:rsidRDefault="00D56EAF" w:rsidP="00D56EAF">
      <w:pPr>
        <w:numPr>
          <w:ilvl w:val="0"/>
          <w:numId w:val="3"/>
        </w:numPr>
        <w:spacing w:before="100" w:beforeAutospacing="1" w:after="100" w:afterAutospacing="1" w:line="240" w:lineRule="auto"/>
      </w:pPr>
      <w:hyperlink r:id="rId52" w:tgtFrame="_blank" w:history="1">
        <w:r>
          <w:rPr>
            <w:rStyle w:val="Hyperlink"/>
          </w:rPr>
          <w:t>Project Vision</w:t>
        </w:r>
      </w:hyperlink>
    </w:p>
    <w:p w:rsidR="00D56EAF" w:rsidRDefault="00D56EAF" w:rsidP="00D56EAF">
      <w:pPr>
        <w:numPr>
          <w:ilvl w:val="0"/>
          <w:numId w:val="3"/>
        </w:numPr>
        <w:spacing w:before="100" w:beforeAutospacing="1" w:after="100" w:afterAutospacing="1" w:line="240" w:lineRule="auto"/>
      </w:pPr>
      <w:hyperlink r:id="rId53" w:tgtFrame="_blank" w:history="1">
        <w:r>
          <w:rPr>
            <w:rStyle w:val="Hyperlink"/>
          </w:rPr>
          <w:t xml:space="preserve">Team </w:t>
        </w:r>
        <w:proofErr w:type="spellStart"/>
        <w:r>
          <w:rPr>
            <w:rStyle w:val="Hyperlink"/>
          </w:rPr>
          <w:t>Roles</w:t>
        </w:r>
        <w:proofErr w:type="spellEnd"/>
      </w:hyperlink>
    </w:p>
    <w:p w:rsidR="00D56EAF" w:rsidRDefault="00D56EAF" w:rsidP="00D56EAF">
      <w:pPr>
        <w:numPr>
          <w:ilvl w:val="0"/>
          <w:numId w:val="3"/>
        </w:numPr>
        <w:spacing w:before="100" w:beforeAutospacing="1" w:after="100" w:afterAutospacing="1" w:line="240" w:lineRule="auto"/>
      </w:pPr>
      <w:hyperlink r:id="rId54" w:tgtFrame="_blank" w:history="1">
        <w:r>
          <w:rPr>
            <w:rStyle w:val="Hyperlink"/>
          </w:rPr>
          <w:t xml:space="preserve">Software </w:t>
        </w:r>
        <w:proofErr w:type="spellStart"/>
        <w:r>
          <w:rPr>
            <w:rStyle w:val="Hyperlink"/>
          </w:rPr>
          <w:t>Requirements</w:t>
        </w:r>
        <w:proofErr w:type="spellEnd"/>
        <w:r>
          <w:rPr>
            <w:rStyle w:val="Hyperlink"/>
          </w:rPr>
          <w:t xml:space="preserve"> </w:t>
        </w:r>
        <w:proofErr w:type="spellStart"/>
        <w:r>
          <w:rPr>
            <w:rStyle w:val="Hyperlink"/>
          </w:rPr>
          <w:t>Specification</w:t>
        </w:r>
        <w:proofErr w:type="spellEnd"/>
      </w:hyperlink>
    </w:p>
    <w:p w:rsidR="00D56EAF" w:rsidRDefault="00D56EAF" w:rsidP="00D56EAF">
      <w:pPr>
        <w:numPr>
          <w:ilvl w:val="0"/>
          <w:numId w:val="3"/>
        </w:numPr>
        <w:spacing w:before="100" w:beforeAutospacing="1" w:after="100" w:afterAutospacing="1" w:line="240" w:lineRule="auto"/>
      </w:pPr>
      <w:hyperlink r:id="rId55" w:tgtFrame="_blank" w:history="1">
        <w:r>
          <w:rPr>
            <w:rStyle w:val="Hyperlink"/>
          </w:rPr>
          <w:t xml:space="preserve">Overall Use Case </w:t>
        </w:r>
        <w:proofErr w:type="spellStart"/>
        <w:r>
          <w:rPr>
            <w:rStyle w:val="Hyperlink"/>
          </w:rPr>
          <w:t>Diagram</w:t>
        </w:r>
        <w:proofErr w:type="spellEnd"/>
        <w:r>
          <w:rPr>
            <w:color w:val="0000FF"/>
            <w:u w:val="single"/>
          </w:rPr>
          <w:br/>
        </w:r>
      </w:hyperlink>
    </w:p>
    <w:p w:rsidR="00D56EAF" w:rsidRDefault="00D56EAF" w:rsidP="00D56EAF">
      <w:pPr>
        <w:numPr>
          <w:ilvl w:val="0"/>
          <w:numId w:val="3"/>
        </w:numPr>
        <w:spacing w:before="100" w:beforeAutospacing="1" w:after="100" w:afterAutospacing="1" w:line="240" w:lineRule="auto"/>
      </w:pPr>
      <w:hyperlink r:id="rId56" w:tgtFrame="_blank" w:history="1">
        <w:r>
          <w:rPr>
            <w:rStyle w:val="Hyperlink"/>
          </w:rPr>
          <w:t>Use Cases</w:t>
        </w:r>
      </w:hyperlink>
    </w:p>
    <w:p w:rsidR="00D56EAF" w:rsidRDefault="00D56EAF" w:rsidP="00D56EAF">
      <w:pPr>
        <w:numPr>
          <w:ilvl w:val="0"/>
          <w:numId w:val="3"/>
        </w:numPr>
        <w:spacing w:before="100" w:beforeAutospacing="1" w:after="100" w:afterAutospacing="1" w:line="240" w:lineRule="auto"/>
      </w:pPr>
      <w:hyperlink r:id="rId57" w:tgtFrame="_blank" w:history="1">
        <w:proofErr w:type="spellStart"/>
        <w:r>
          <w:rPr>
            <w:rStyle w:val="Hyperlink"/>
          </w:rPr>
          <w:t>Youtrack</w:t>
        </w:r>
        <w:proofErr w:type="spellEnd"/>
      </w:hyperlink>
    </w:p>
    <w:p w:rsidR="00D56EAF" w:rsidRDefault="00D56EAF" w:rsidP="00D56EAF">
      <w:pPr>
        <w:numPr>
          <w:ilvl w:val="0"/>
          <w:numId w:val="3"/>
        </w:numPr>
        <w:spacing w:before="100" w:beforeAutospacing="1" w:after="100" w:afterAutospacing="1" w:line="240" w:lineRule="auto"/>
      </w:pPr>
      <w:hyperlink r:id="rId58" w:tgtFrame="_blank" w:history="1">
        <w:proofErr w:type="spellStart"/>
        <w:r>
          <w:rPr>
            <w:rStyle w:val="Hyperlink"/>
          </w:rPr>
          <w:t>Automated</w:t>
        </w:r>
        <w:proofErr w:type="spellEnd"/>
        <w:r>
          <w:rPr>
            <w:rStyle w:val="Hyperlink"/>
          </w:rPr>
          <w:t xml:space="preserve"> </w:t>
        </w:r>
        <w:proofErr w:type="spellStart"/>
        <w:r>
          <w:rPr>
            <w:rStyle w:val="Hyperlink"/>
          </w:rPr>
          <w:t>Testing</w:t>
        </w:r>
        <w:proofErr w:type="spellEnd"/>
      </w:hyperlink>
    </w:p>
    <w:p w:rsidR="00D56EAF" w:rsidRDefault="00D56EAF" w:rsidP="00D56EAF">
      <w:pPr>
        <w:numPr>
          <w:ilvl w:val="0"/>
          <w:numId w:val="3"/>
        </w:numPr>
        <w:spacing w:before="100" w:beforeAutospacing="1" w:after="100" w:afterAutospacing="1" w:line="240" w:lineRule="auto"/>
      </w:pPr>
      <w:hyperlink r:id="rId59" w:tgtFrame="_blank" w:history="1">
        <w:r>
          <w:rPr>
            <w:rStyle w:val="Hyperlink"/>
          </w:rPr>
          <w:t xml:space="preserve">UML Class </w:t>
        </w:r>
        <w:proofErr w:type="spellStart"/>
        <w:r>
          <w:rPr>
            <w:rStyle w:val="Hyperlink"/>
          </w:rPr>
          <w:t>Diagram</w:t>
        </w:r>
        <w:proofErr w:type="spellEnd"/>
        <w:r>
          <w:rPr>
            <w:color w:val="0000FF"/>
            <w:u w:val="single"/>
          </w:rPr>
          <w:br/>
        </w:r>
      </w:hyperlink>
    </w:p>
    <w:p w:rsidR="00D56EAF" w:rsidRDefault="00D56EAF" w:rsidP="00D56EAF">
      <w:pPr>
        <w:numPr>
          <w:ilvl w:val="0"/>
          <w:numId w:val="3"/>
        </w:numPr>
        <w:spacing w:before="100" w:beforeAutospacing="1" w:after="100" w:afterAutospacing="1" w:line="240" w:lineRule="auto"/>
      </w:pPr>
      <w:hyperlink r:id="rId60" w:tgtFrame="_blank" w:history="1">
        <w:r>
          <w:rPr>
            <w:rStyle w:val="Hyperlink"/>
          </w:rPr>
          <w:t>Database UML</w:t>
        </w:r>
      </w:hyperlink>
    </w:p>
    <w:p w:rsidR="00D56EAF" w:rsidRDefault="00D56EAF" w:rsidP="00D56EAF">
      <w:pPr>
        <w:numPr>
          <w:ilvl w:val="0"/>
          <w:numId w:val="3"/>
        </w:numPr>
        <w:spacing w:before="100" w:beforeAutospacing="1" w:after="100" w:afterAutospacing="1" w:line="240" w:lineRule="auto"/>
      </w:pPr>
      <w:hyperlink r:id="rId61" w:tgtFrame="_blank" w:history="1">
        <w:r>
          <w:rPr>
            <w:rStyle w:val="Hyperlink"/>
          </w:rPr>
          <w:t>Software Architecture</w:t>
        </w:r>
      </w:hyperlink>
    </w:p>
    <w:p w:rsidR="00D56EAF" w:rsidRDefault="00D56EAF" w:rsidP="00D56EAF">
      <w:pPr>
        <w:numPr>
          <w:ilvl w:val="0"/>
          <w:numId w:val="3"/>
        </w:numPr>
        <w:spacing w:before="100" w:beforeAutospacing="1" w:after="100" w:afterAutospacing="1" w:line="240" w:lineRule="auto"/>
      </w:pPr>
      <w:hyperlink r:id="rId62" w:tgtFrame="_blank" w:history="1">
        <w:r>
          <w:rPr>
            <w:rStyle w:val="Hyperlink"/>
          </w:rPr>
          <w:t>Gantt Chart</w:t>
        </w:r>
      </w:hyperlink>
    </w:p>
    <w:p w:rsidR="00D56EAF" w:rsidRDefault="00D56EAF" w:rsidP="00D56EAF">
      <w:pPr>
        <w:numPr>
          <w:ilvl w:val="0"/>
          <w:numId w:val="3"/>
        </w:numPr>
        <w:spacing w:before="100" w:beforeAutospacing="1" w:after="100" w:afterAutospacing="1" w:line="240" w:lineRule="auto"/>
      </w:pPr>
      <w:hyperlink r:id="rId63" w:tgtFrame="_blank" w:history="1">
        <w:r>
          <w:rPr>
            <w:rStyle w:val="Hyperlink"/>
          </w:rPr>
          <w:t>Risk Management</w:t>
        </w:r>
      </w:hyperlink>
    </w:p>
    <w:p w:rsidR="00D56EAF" w:rsidRDefault="00D56EAF" w:rsidP="00D56EAF">
      <w:pPr>
        <w:numPr>
          <w:ilvl w:val="0"/>
          <w:numId w:val="3"/>
        </w:numPr>
        <w:spacing w:before="100" w:beforeAutospacing="1" w:after="100" w:afterAutospacing="1" w:line="240" w:lineRule="auto"/>
      </w:pPr>
      <w:hyperlink r:id="rId64" w:tgtFrame="_blank" w:history="1">
        <w:proofErr w:type="spellStart"/>
        <w:r>
          <w:rPr>
            <w:rStyle w:val="Hyperlink"/>
          </w:rPr>
          <w:t>Function</w:t>
        </w:r>
        <w:proofErr w:type="spellEnd"/>
        <w:r>
          <w:rPr>
            <w:rStyle w:val="Hyperlink"/>
          </w:rPr>
          <w:t xml:space="preserve"> Points</w:t>
        </w:r>
      </w:hyperlink>
    </w:p>
    <w:p w:rsidR="00D56EAF" w:rsidRDefault="00D56EAF" w:rsidP="00D56EAF">
      <w:pPr>
        <w:numPr>
          <w:ilvl w:val="0"/>
          <w:numId w:val="3"/>
        </w:numPr>
        <w:spacing w:before="100" w:beforeAutospacing="1" w:after="100" w:afterAutospacing="1" w:line="240" w:lineRule="auto"/>
      </w:pPr>
      <w:hyperlink r:id="rId65" w:tgtFrame="_blank" w:history="1">
        <w:r>
          <w:rPr>
            <w:rStyle w:val="Hyperlink"/>
          </w:rPr>
          <w:t>Test plan</w:t>
        </w:r>
      </w:hyperlink>
    </w:p>
    <w:p w:rsidR="00D56EAF" w:rsidRDefault="00D56EAF" w:rsidP="00D56EAF">
      <w:pPr>
        <w:numPr>
          <w:ilvl w:val="0"/>
          <w:numId w:val="3"/>
        </w:numPr>
        <w:spacing w:before="100" w:beforeAutospacing="1" w:after="100" w:afterAutospacing="1" w:line="240" w:lineRule="auto"/>
      </w:pPr>
      <w:hyperlink r:id="rId66" w:tgtFrame="_blank" w:history="1">
        <w:proofErr w:type="spellStart"/>
        <w:r>
          <w:rPr>
            <w:rStyle w:val="Hyperlink"/>
          </w:rPr>
          <w:t>Refactoring</w:t>
        </w:r>
        <w:proofErr w:type="spellEnd"/>
      </w:hyperlink>
    </w:p>
    <w:p w:rsidR="00D56EAF" w:rsidRDefault="00D56EAF" w:rsidP="00D56EAF">
      <w:pPr>
        <w:numPr>
          <w:ilvl w:val="0"/>
          <w:numId w:val="3"/>
        </w:numPr>
        <w:spacing w:before="100" w:beforeAutospacing="1" w:after="100" w:afterAutospacing="1" w:line="240" w:lineRule="auto"/>
      </w:pPr>
      <w:hyperlink r:id="rId67" w:history="1">
        <w:proofErr w:type="spellStart"/>
        <w:r>
          <w:rPr>
            <w:rStyle w:val="Hyperlink"/>
          </w:rPr>
          <w:t>Continuos</w:t>
        </w:r>
        <w:proofErr w:type="spellEnd"/>
        <w:r>
          <w:rPr>
            <w:rStyle w:val="Hyperlink"/>
          </w:rPr>
          <w:t xml:space="preserve"> Integration</w:t>
        </w:r>
      </w:hyperlink>
    </w:p>
    <w:p w:rsidR="00D56EAF" w:rsidRDefault="00D56EAF" w:rsidP="00D56EAF">
      <w:pPr>
        <w:numPr>
          <w:ilvl w:val="0"/>
          <w:numId w:val="3"/>
        </w:numPr>
        <w:spacing w:before="100" w:beforeAutospacing="1" w:after="100" w:afterAutospacing="1" w:line="240" w:lineRule="auto"/>
      </w:pPr>
      <w:hyperlink r:id="rId68" w:tgtFrame="_blank" w:history="1">
        <w:r>
          <w:rPr>
            <w:rStyle w:val="Hyperlink"/>
          </w:rPr>
          <w:t>Pattern</w:t>
        </w:r>
      </w:hyperlink>
    </w:p>
    <w:p w:rsidR="00D56EAF" w:rsidRDefault="00D56EAF" w:rsidP="00D56EAF">
      <w:pPr>
        <w:numPr>
          <w:ilvl w:val="0"/>
          <w:numId w:val="3"/>
        </w:numPr>
        <w:spacing w:before="100" w:beforeAutospacing="1" w:after="100" w:afterAutospacing="1" w:line="240" w:lineRule="auto"/>
      </w:pPr>
      <w:r>
        <w:t xml:space="preserve">Test Coverage Coming </w:t>
      </w:r>
      <w:proofErr w:type="spellStart"/>
      <w:r>
        <w:t>soon</w:t>
      </w:r>
      <w:proofErr w:type="spellEnd"/>
    </w:p>
    <w:p w:rsidR="00D56EAF" w:rsidRDefault="00D56EAF" w:rsidP="00D56EAF">
      <w:pPr>
        <w:numPr>
          <w:ilvl w:val="0"/>
          <w:numId w:val="3"/>
        </w:numPr>
        <w:spacing w:before="100" w:beforeAutospacing="1" w:after="100" w:afterAutospacing="1" w:line="240" w:lineRule="auto"/>
      </w:pPr>
      <w:hyperlink r:id="rId69" w:tgtFrame="_blank" w:history="1">
        <w:proofErr w:type="spellStart"/>
        <w:r>
          <w:rPr>
            <w:rStyle w:val="Hyperlink"/>
          </w:rPr>
          <w:t>Metrics</w:t>
        </w:r>
        <w:proofErr w:type="spellEnd"/>
      </w:hyperlink>
    </w:p>
    <w:p w:rsidR="00D56EAF" w:rsidRDefault="00D56EAF" w:rsidP="00D56EAF">
      <w:pPr>
        <w:numPr>
          <w:ilvl w:val="0"/>
          <w:numId w:val="3"/>
        </w:numPr>
        <w:spacing w:before="100" w:beforeAutospacing="1" w:after="100" w:afterAutospacing="1" w:line="240" w:lineRule="auto"/>
      </w:pPr>
      <w:hyperlink r:id="rId70" w:tgtFrame="_blank" w:history="1">
        <w:r>
          <w:rPr>
            <w:rStyle w:val="Hyperlink"/>
          </w:rPr>
          <w:t>Installation</w:t>
        </w:r>
      </w:hyperlink>
    </w:p>
    <w:p w:rsidR="007F4F72" w:rsidRDefault="007F4F72">
      <w:pPr>
        <w:rPr>
          <w:rFonts w:ascii="Times New Roman" w:eastAsia="Times New Roman" w:hAnsi="Times New Roman" w:cs="Times New Roman"/>
          <w:b/>
          <w:bCs/>
          <w:kern w:val="36"/>
          <w:sz w:val="48"/>
          <w:szCs w:val="48"/>
          <w:lang w:val="en-US" w:eastAsia="de-DE"/>
        </w:rPr>
      </w:pPr>
      <w:r>
        <w:rPr>
          <w:lang w:val="en-US"/>
        </w:rPr>
        <w:br w:type="page"/>
      </w:r>
    </w:p>
    <w:p w:rsidR="007F4F72" w:rsidRDefault="007F4F72" w:rsidP="007F4F72">
      <w:pPr>
        <w:pStyle w:val="Titel"/>
        <w:jc w:val="right"/>
      </w:pPr>
      <w:proofErr w:type="spellStart"/>
      <w:r w:rsidRPr="00017686">
        <w:lastRenderedPageBreak/>
        <w:t>TextVenturer</w:t>
      </w:r>
      <w:proofErr w:type="spellEnd"/>
    </w:p>
    <w:p w:rsidR="007F4F72" w:rsidRDefault="007F4F72" w:rsidP="007F4F72">
      <w:pPr>
        <w:pStyle w:val="Titel"/>
        <w:jc w:val="right"/>
      </w:pPr>
      <w:fldSimple w:instr=" TITLE  \* MERGEFORMAT ">
        <w:r>
          <w:t>Software Architecture Document</w:t>
        </w:r>
      </w:fldSimple>
    </w:p>
    <w:p w:rsidR="007F4F72" w:rsidRDefault="007F4F72" w:rsidP="007F4F72">
      <w:pPr>
        <w:pStyle w:val="Titel"/>
        <w:jc w:val="right"/>
      </w:pPr>
    </w:p>
    <w:p w:rsidR="007F4F72" w:rsidRDefault="007F4F72" w:rsidP="007F4F72">
      <w:pPr>
        <w:pStyle w:val="Titel"/>
        <w:jc w:val="right"/>
        <w:rPr>
          <w:sz w:val="28"/>
        </w:rPr>
      </w:pPr>
      <w:r>
        <w:rPr>
          <w:sz w:val="28"/>
        </w:rPr>
        <w:t>Version &lt;1.0&gt;</w:t>
      </w:r>
    </w:p>
    <w:p w:rsidR="007F4F72" w:rsidRDefault="007F4F72" w:rsidP="007F4F72">
      <w:pPr>
        <w:pStyle w:val="InfoBlue"/>
      </w:pPr>
    </w:p>
    <w:p w:rsidR="007F4F72" w:rsidRDefault="007F4F72" w:rsidP="007F4F72">
      <w:pPr>
        <w:pStyle w:val="Titel"/>
        <w:rPr>
          <w:sz w:val="28"/>
        </w:rPr>
      </w:pPr>
    </w:p>
    <w:p w:rsidR="007F4F72" w:rsidRPr="007F4F72" w:rsidRDefault="007F4F72" w:rsidP="007F4F72">
      <w:pPr>
        <w:rPr>
          <w:lang w:val="en-US"/>
        </w:rPr>
        <w:sectPr w:rsidR="007F4F72" w:rsidRPr="007F4F72" w:rsidSect="00A92A0F">
          <w:headerReference w:type="default" r:id="rId71"/>
          <w:footerReference w:type="even" r:id="rId72"/>
          <w:type w:val="continuous"/>
          <w:pgSz w:w="11906" w:h="16838" w:code="9"/>
          <w:pgMar w:top="1440" w:right="1440" w:bottom="1440" w:left="1440" w:header="720" w:footer="720" w:gutter="0"/>
          <w:cols w:space="720"/>
          <w:vAlign w:val="center"/>
        </w:sectPr>
      </w:pPr>
    </w:p>
    <w:p w:rsidR="007F4F72" w:rsidRDefault="007F4F72" w:rsidP="007F4F72">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F4F72" w:rsidTr="007F4F72">
        <w:tc>
          <w:tcPr>
            <w:tcW w:w="2304" w:type="dxa"/>
          </w:tcPr>
          <w:p w:rsidR="007F4F72" w:rsidRDefault="007F4F72" w:rsidP="007F4F72">
            <w:pPr>
              <w:pStyle w:val="Tabletext"/>
              <w:jc w:val="center"/>
              <w:rPr>
                <w:b/>
              </w:rPr>
            </w:pPr>
            <w:r>
              <w:rPr>
                <w:b/>
              </w:rPr>
              <w:t>Date</w:t>
            </w:r>
          </w:p>
        </w:tc>
        <w:tc>
          <w:tcPr>
            <w:tcW w:w="1152" w:type="dxa"/>
          </w:tcPr>
          <w:p w:rsidR="007F4F72" w:rsidRDefault="007F4F72" w:rsidP="007F4F72">
            <w:pPr>
              <w:pStyle w:val="Tabletext"/>
              <w:jc w:val="center"/>
              <w:rPr>
                <w:b/>
              </w:rPr>
            </w:pPr>
            <w:r>
              <w:rPr>
                <w:b/>
              </w:rPr>
              <w:t>Version</w:t>
            </w:r>
          </w:p>
        </w:tc>
        <w:tc>
          <w:tcPr>
            <w:tcW w:w="3744" w:type="dxa"/>
          </w:tcPr>
          <w:p w:rsidR="007F4F72" w:rsidRDefault="007F4F72" w:rsidP="007F4F72">
            <w:pPr>
              <w:pStyle w:val="Tabletext"/>
              <w:jc w:val="center"/>
              <w:rPr>
                <w:b/>
              </w:rPr>
            </w:pPr>
            <w:r>
              <w:rPr>
                <w:b/>
              </w:rPr>
              <w:t>Description</w:t>
            </w:r>
          </w:p>
        </w:tc>
        <w:tc>
          <w:tcPr>
            <w:tcW w:w="2304" w:type="dxa"/>
          </w:tcPr>
          <w:p w:rsidR="007F4F72" w:rsidRDefault="007F4F72" w:rsidP="007F4F72">
            <w:pPr>
              <w:pStyle w:val="Tabletext"/>
              <w:jc w:val="center"/>
              <w:rPr>
                <w:b/>
              </w:rPr>
            </w:pPr>
            <w:r>
              <w:rPr>
                <w:b/>
              </w:rPr>
              <w:t>Author</w:t>
            </w:r>
          </w:p>
        </w:tc>
      </w:tr>
      <w:tr w:rsidR="007F4F72" w:rsidTr="007F4F72">
        <w:tc>
          <w:tcPr>
            <w:tcW w:w="2304" w:type="dxa"/>
          </w:tcPr>
          <w:p w:rsidR="007F4F72" w:rsidRDefault="007F4F72" w:rsidP="007F4F72">
            <w:pPr>
              <w:pStyle w:val="Tabletext"/>
            </w:pPr>
            <w:r>
              <w:t>28.11.2016</w:t>
            </w:r>
          </w:p>
        </w:tc>
        <w:tc>
          <w:tcPr>
            <w:tcW w:w="1152" w:type="dxa"/>
          </w:tcPr>
          <w:p w:rsidR="007F4F72" w:rsidRDefault="007F4F72" w:rsidP="007F4F72">
            <w:pPr>
              <w:pStyle w:val="Tabletext"/>
            </w:pPr>
            <w:r>
              <w:t>1.0</w:t>
            </w:r>
          </w:p>
        </w:tc>
        <w:tc>
          <w:tcPr>
            <w:tcW w:w="3744" w:type="dxa"/>
          </w:tcPr>
          <w:p w:rsidR="007F4F72" w:rsidRDefault="007F4F72" w:rsidP="007F4F72">
            <w:pPr>
              <w:pStyle w:val="Tabletext"/>
            </w:pPr>
            <w:r>
              <w:t>First release</w:t>
            </w:r>
          </w:p>
        </w:tc>
        <w:tc>
          <w:tcPr>
            <w:tcW w:w="2304" w:type="dxa"/>
          </w:tcPr>
          <w:p w:rsidR="007F4F72" w:rsidRDefault="007F4F72" w:rsidP="007F4F72">
            <w:pPr>
              <w:pStyle w:val="Tabletext"/>
            </w:pPr>
            <w:proofErr w:type="spellStart"/>
            <w:proofErr w:type="gramStart"/>
            <w:r>
              <w:t>A.Schmitt</w:t>
            </w:r>
            <w:proofErr w:type="spellEnd"/>
            <w:proofErr w:type="gramEnd"/>
            <w:r>
              <w:t xml:space="preserve"> </w:t>
            </w:r>
            <w:proofErr w:type="spellStart"/>
            <w:r>
              <w:t>S.Vollmer</w:t>
            </w:r>
            <w:proofErr w:type="spellEnd"/>
          </w:p>
        </w:tc>
      </w:tr>
      <w:tr w:rsidR="007F4F72" w:rsidTr="007F4F72">
        <w:tc>
          <w:tcPr>
            <w:tcW w:w="2304" w:type="dxa"/>
          </w:tcPr>
          <w:p w:rsidR="007F4F72" w:rsidRDefault="007F4F72" w:rsidP="007F4F72">
            <w:pPr>
              <w:pStyle w:val="Tabletext"/>
            </w:pPr>
          </w:p>
        </w:tc>
        <w:tc>
          <w:tcPr>
            <w:tcW w:w="1152" w:type="dxa"/>
          </w:tcPr>
          <w:p w:rsidR="007F4F72" w:rsidRDefault="007F4F72" w:rsidP="007F4F72">
            <w:pPr>
              <w:pStyle w:val="Tabletext"/>
            </w:pPr>
          </w:p>
        </w:tc>
        <w:tc>
          <w:tcPr>
            <w:tcW w:w="3744" w:type="dxa"/>
          </w:tcPr>
          <w:p w:rsidR="007F4F72" w:rsidRDefault="007F4F72" w:rsidP="007F4F72">
            <w:pPr>
              <w:pStyle w:val="Tabletext"/>
            </w:pPr>
          </w:p>
        </w:tc>
        <w:tc>
          <w:tcPr>
            <w:tcW w:w="2304" w:type="dxa"/>
          </w:tcPr>
          <w:p w:rsidR="007F4F72" w:rsidRDefault="007F4F72" w:rsidP="007F4F72">
            <w:pPr>
              <w:pStyle w:val="Tabletext"/>
            </w:pPr>
          </w:p>
        </w:tc>
      </w:tr>
      <w:tr w:rsidR="007F4F72" w:rsidTr="007F4F72">
        <w:tc>
          <w:tcPr>
            <w:tcW w:w="2304" w:type="dxa"/>
          </w:tcPr>
          <w:p w:rsidR="007F4F72" w:rsidRDefault="007F4F72" w:rsidP="007F4F72">
            <w:pPr>
              <w:pStyle w:val="Tabletext"/>
            </w:pPr>
          </w:p>
        </w:tc>
        <w:tc>
          <w:tcPr>
            <w:tcW w:w="1152" w:type="dxa"/>
          </w:tcPr>
          <w:p w:rsidR="007F4F72" w:rsidRDefault="007F4F72" w:rsidP="007F4F72">
            <w:pPr>
              <w:pStyle w:val="Tabletext"/>
            </w:pPr>
          </w:p>
        </w:tc>
        <w:tc>
          <w:tcPr>
            <w:tcW w:w="3744" w:type="dxa"/>
          </w:tcPr>
          <w:p w:rsidR="007F4F72" w:rsidRDefault="007F4F72" w:rsidP="007F4F72">
            <w:pPr>
              <w:pStyle w:val="Tabletext"/>
            </w:pPr>
          </w:p>
        </w:tc>
        <w:tc>
          <w:tcPr>
            <w:tcW w:w="2304" w:type="dxa"/>
          </w:tcPr>
          <w:p w:rsidR="007F4F72" w:rsidRDefault="007F4F72" w:rsidP="007F4F72">
            <w:pPr>
              <w:pStyle w:val="Tabletext"/>
            </w:pPr>
          </w:p>
        </w:tc>
      </w:tr>
      <w:tr w:rsidR="007F4F72" w:rsidTr="007F4F72">
        <w:tc>
          <w:tcPr>
            <w:tcW w:w="2304" w:type="dxa"/>
          </w:tcPr>
          <w:p w:rsidR="007F4F72" w:rsidRDefault="007F4F72" w:rsidP="007F4F72">
            <w:pPr>
              <w:pStyle w:val="Tabletext"/>
            </w:pPr>
          </w:p>
        </w:tc>
        <w:tc>
          <w:tcPr>
            <w:tcW w:w="1152" w:type="dxa"/>
          </w:tcPr>
          <w:p w:rsidR="007F4F72" w:rsidRDefault="007F4F72" w:rsidP="007F4F72">
            <w:pPr>
              <w:pStyle w:val="Tabletext"/>
            </w:pPr>
          </w:p>
        </w:tc>
        <w:tc>
          <w:tcPr>
            <w:tcW w:w="3744" w:type="dxa"/>
          </w:tcPr>
          <w:p w:rsidR="007F4F72" w:rsidRDefault="007F4F72" w:rsidP="007F4F72">
            <w:pPr>
              <w:pStyle w:val="Tabletext"/>
            </w:pPr>
          </w:p>
        </w:tc>
        <w:tc>
          <w:tcPr>
            <w:tcW w:w="2304" w:type="dxa"/>
          </w:tcPr>
          <w:p w:rsidR="007F4F72" w:rsidRDefault="007F4F72" w:rsidP="007F4F72">
            <w:pPr>
              <w:pStyle w:val="Tabletext"/>
            </w:pPr>
          </w:p>
        </w:tc>
      </w:tr>
    </w:tbl>
    <w:p w:rsidR="007F4F72" w:rsidRDefault="007F4F72" w:rsidP="007F4F72"/>
    <w:p w:rsidR="007F4F72" w:rsidRDefault="007F4F72" w:rsidP="007F4F72">
      <w:pPr>
        <w:pStyle w:val="Titel"/>
      </w:pPr>
      <w:r>
        <w:br w:type="page"/>
      </w:r>
      <w:r>
        <w:lastRenderedPageBreak/>
        <w:t>Table of Contents</w:t>
      </w:r>
    </w:p>
    <w:p w:rsidR="007F4F72" w:rsidRDefault="007F4F72" w:rsidP="007F4F72">
      <w:pPr>
        <w:pStyle w:val="Verzeichnis1"/>
        <w:tabs>
          <w:tab w:val="left" w:pos="432"/>
        </w:tabs>
        <w:rPr>
          <w:noProof/>
          <w:sz w:val="24"/>
          <w:szCs w:val="24"/>
        </w:rPr>
      </w:pPr>
      <w:r>
        <w:rPr>
          <w:rFonts w:ascii="Times New Roman" w:hAnsi="Times New Roman"/>
          <w:sz w:val="20"/>
        </w:rPr>
        <w:fldChar w:fldCharType="begin"/>
      </w:r>
      <w:r>
        <w:instrText xml:space="preserve"> TOC \o "1-3" </w:instrText>
      </w:r>
      <w:r>
        <w:rPr>
          <w:rFonts w:ascii="Times New Roman" w:hAnsi="Times New Roman"/>
          <w:sz w:val="20"/>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FA1E82">
        <w:rPr>
          <w:noProof/>
        </w:rPr>
        <w:t>20</w:t>
      </w:r>
      <w:r>
        <w:rPr>
          <w:noProof/>
        </w:rPr>
        <w:fldChar w:fldCharType="end"/>
      </w:r>
    </w:p>
    <w:p w:rsidR="007F4F72" w:rsidRDefault="007F4F72" w:rsidP="007F4F72">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FA1E82">
        <w:rPr>
          <w:noProof/>
        </w:rPr>
        <w:t>21</w:t>
      </w:r>
      <w:r>
        <w:rPr>
          <w:noProof/>
        </w:rPr>
        <w:fldChar w:fldCharType="end"/>
      </w:r>
    </w:p>
    <w:p w:rsidR="007F4F72" w:rsidRDefault="007F4F72" w:rsidP="007F4F72">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FA1E82">
        <w:rPr>
          <w:noProof/>
        </w:rPr>
        <w:t>21</w:t>
      </w:r>
      <w:r>
        <w:rPr>
          <w:noProof/>
        </w:rPr>
        <w:fldChar w:fldCharType="end"/>
      </w:r>
    </w:p>
    <w:p w:rsidR="007F4F72" w:rsidRDefault="007F4F72" w:rsidP="007F4F72">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fldChar w:fldCharType="separate"/>
      </w:r>
      <w:r w:rsidR="00FA1E82">
        <w:rPr>
          <w:b/>
          <w:bCs/>
          <w:noProof/>
        </w:rPr>
        <w:t>Fehler! Textmarke nicht definiert.</w:t>
      </w:r>
      <w:r>
        <w:rPr>
          <w:noProof/>
        </w:rPr>
        <w:fldChar w:fldCharType="end"/>
      </w:r>
    </w:p>
    <w:p w:rsidR="007F4F72" w:rsidRDefault="007F4F72" w:rsidP="007F4F72">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FA1E82">
        <w:rPr>
          <w:noProof/>
        </w:rPr>
        <w:t>21</w:t>
      </w:r>
      <w:r>
        <w:rPr>
          <w:noProof/>
        </w:rPr>
        <w:fldChar w:fldCharType="end"/>
      </w:r>
    </w:p>
    <w:p w:rsidR="007F4F72" w:rsidRDefault="007F4F72" w:rsidP="007F4F72">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FA1E82">
        <w:rPr>
          <w:noProof/>
        </w:rPr>
        <w:t>21</w:t>
      </w:r>
      <w:r>
        <w:rPr>
          <w:noProof/>
        </w:rPr>
        <w:fldChar w:fldCharType="end"/>
      </w:r>
    </w:p>
    <w:p w:rsidR="007F4F72" w:rsidRPr="00FA1E82" w:rsidRDefault="007F4F72" w:rsidP="007F4F72">
      <w:pPr>
        <w:pStyle w:val="Verzeichnis2"/>
        <w:tabs>
          <w:tab w:val="left" w:pos="1000"/>
        </w:tabs>
        <w:rPr>
          <w:noProof/>
          <w:sz w:val="24"/>
          <w:szCs w:val="24"/>
          <w:lang w:val="en-US"/>
        </w:rPr>
      </w:pPr>
      <w:r w:rsidRPr="00FA1E82">
        <w:rPr>
          <w:noProof/>
          <w:lang w:val="en-US"/>
        </w:rPr>
        <w:t>5.2</w:t>
      </w:r>
      <w:r w:rsidRPr="00FA1E82">
        <w:rPr>
          <w:noProof/>
          <w:sz w:val="24"/>
          <w:szCs w:val="24"/>
          <w:lang w:val="en-US"/>
        </w:rPr>
        <w:tab/>
      </w:r>
      <w:r w:rsidRPr="00FA1E82">
        <w:rPr>
          <w:noProof/>
          <w:lang w:val="en-US"/>
        </w:rPr>
        <w:t>Architecturally Significant Design Packages</w:t>
      </w:r>
      <w:r w:rsidRPr="00FA1E82">
        <w:rPr>
          <w:noProof/>
          <w:lang w:val="en-US"/>
        </w:rPr>
        <w:tab/>
      </w:r>
      <w:r>
        <w:rPr>
          <w:noProof/>
        </w:rPr>
        <w:fldChar w:fldCharType="begin"/>
      </w:r>
      <w:r w:rsidRPr="00FA1E82">
        <w:rPr>
          <w:noProof/>
          <w:lang w:val="en-US"/>
        </w:rPr>
        <w:instrText xml:space="preserve"> PAGEREF _Toc492766852 \h </w:instrText>
      </w:r>
      <w:r>
        <w:rPr>
          <w:noProof/>
        </w:rPr>
        <w:fldChar w:fldCharType="separate"/>
      </w:r>
      <w:r w:rsidR="00FA1E82" w:rsidRPr="00FA1E82">
        <w:rPr>
          <w:b/>
          <w:bCs/>
          <w:noProof/>
          <w:lang w:val="en-US"/>
        </w:rPr>
        <w:t>Fehler! Textmarke nicht definiert.</w:t>
      </w:r>
      <w:r>
        <w:rPr>
          <w:noProof/>
        </w:rPr>
        <w:fldChar w:fldCharType="end"/>
      </w:r>
    </w:p>
    <w:p w:rsidR="007F4F72" w:rsidRPr="00FA1E82" w:rsidRDefault="007F4F72" w:rsidP="007F4F72">
      <w:pPr>
        <w:pStyle w:val="Verzeichnis1"/>
        <w:tabs>
          <w:tab w:val="left" w:pos="432"/>
        </w:tabs>
        <w:rPr>
          <w:noProof/>
          <w:sz w:val="24"/>
          <w:szCs w:val="24"/>
          <w:lang w:val="en-US"/>
        </w:rPr>
      </w:pPr>
      <w:r w:rsidRPr="00FA1E82">
        <w:rPr>
          <w:noProof/>
          <w:szCs w:val="24"/>
          <w:lang w:val="en-US"/>
        </w:rPr>
        <w:t>6.</w:t>
      </w:r>
      <w:r w:rsidRPr="00FA1E82">
        <w:rPr>
          <w:noProof/>
          <w:sz w:val="24"/>
          <w:szCs w:val="24"/>
          <w:lang w:val="en-US"/>
        </w:rPr>
        <w:tab/>
      </w:r>
      <w:r w:rsidRPr="00FA1E82">
        <w:rPr>
          <w:noProof/>
          <w:szCs w:val="24"/>
          <w:lang w:val="en-US"/>
        </w:rPr>
        <w:t>Process View</w:t>
      </w:r>
      <w:r w:rsidRPr="00FA1E82">
        <w:rPr>
          <w:noProof/>
          <w:lang w:val="en-US"/>
        </w:rPr>
        <w:tab/>
      </w:r>
      <w:r>
        <w:rPr>
          <w:noProof/>
        </w:rPr>
        <w:fldChar w:fldCharType="begin"/>
      </w:r>
      <w:r w:rsidRPr="00FA1E82">
        <w:rPr>
          <w:noProof/>
          <w:lang w:val="en-US"/>
        </w:rPr>
        <w:instrText xml:space="preserve"> PAGEREF _Toc492766853 \h </w:instrText>
      </w:r>
      <w:r>
        <w:rPr>
          <w:noProof/>
        </w:rPr>
      </w:r>
      <w:r>
        <w:rPr>
          <w:noProof/>
        </w:rPr>
        <w:fldChar w:fldCharType="separate"/>
      </w:r>
      <w:r w:rsidR="00FA1E82" w:rsidRPr="00FA1E82">
        <w:rPr>
          <w:noProof/>
          <w:lang w:val="en-US"/>
        </w:rPr>
        <w:t>21</w:t>
      </w:r>
      <w:r>
        <w:rPr>
          <w:noProof/>
        </w:rPr>
        <w:fldChar w:fldCharType="end"/>
      </w:r>
    </w:p>
    <w:p w:rsidR="007F4F72" w:rsidRPr="00FA1E82" w:rsidRDefault="007F4F72" w:rsidP="007F4F72">
      <w:pPr>
        <w:pStyle w:val="Verzeichnis1"/>
        <w:tabs>
          <w:tab w:val="left" w:pos="432"/>
        </w:tabs>
        <w:rPr>
          <w:noProof/>
          <w:sz w:val="24"/>
          <w:szCs w:val="24"/>
          <w:lang w:val="en-US"/>
        </w:rPr>
      </w:pPr>
      <w:r w:rsidRPr="00FA1E82">
        <w:rPr>
          <w:noProof/>
          <w:szCs w:val="24"/>
          <w:lang w:val="en-US"/>
        </w:rPr>
        <w:t>7.</w:t>
      </w:r>
      <w:r w:rsidRPr="00FA1E82">
        <w:rPr>
          <w:noProof/>
          <w:sz w:val="24"/>
          <w:szCs w:val="24"/>
          <w:lang w:val="en-US"/>
        </w:rPr>
        <w:tab/>
      </w:r>
      <w:r w:rsidRPr="00FA1E82">
        <w:rPr>
          <w:noProof/>
          <w:szCs w:val="24"/>
          <w:lang w:val="en-US"/>
        </w:rPr>
        <w:t>Deployment View</w:t>
      </w:r>
      <w:r w:rsidRPr="00FA1E82">
        <w:rPr>
          <w:noProof/>
          <w:lang w:val="en-US"/>
        </w:rPr>
        <w:tab/>
      </w:r>
      <w:r>
        <w:rPr>
          <w:noProof/>
        </w:rPr>
        <w:fldChar w:fldCharType="begin"/>
      </w:r>
      <w:r w:rsidRPr="00FA1E82">
        <w:rPr>
          <w:noProof/>
          <w:lang w:val="en-US"/>
        </w:rPr>
        <w:instrText xml:space="preserve"> PAGEREF _Toc492766854 \h </w:instrText>
      </w:r>
      <w:r>
        <w:rPr>
          <w:noProof/>
        </w:rPr>
      </w:r>
      <w:r>
        <w:rPr>
          <w:noProof/>
        </w:rPr>
        <w:fldChar w:fldCharType="separate"/>
      </w:r>
      <w:r w:rsidR="00FA1E82" w:rsidRPr="00FA1E82">
        <w:rPr>
          <w:noProof/>
          <w:lang w:val="en-US"/>
        </w:rPr>
        <w:t>21</w:t>
      </w:r>
      <w:r>
        <w:rPr>
          <w:noProof/>
        </w:rPr>
        <w:fldChar w:fldCharType="end"/>
      </w:r>
    </w:p>
    <w:p w:rsidR="007F4F72" w:rsidRPr="00FA1E82" w:rsidRDefault="007F4F72" w:rsidP="007F4F72">
      <w:pPr>
        <w:pStyle w:val="Verzeichnis1"/>
        <w:tabs>
          <w:tab w:val="left" w:pos="432"/>
        </w:tabs>
        <w:rPr>
          <w:noProof/>
          <w:sz w:val="24"/>
          <w:szCs w:val="24"/>
          <w:lang w:val="en-US"/>
        </w:rPr>
      </w:pPr>
      <w:r w:rsidRPr="00FA1E82">
        <w:rPr>
          <w:noProof/>
          <w:szCs w:val="24"/>
          <w:lang w:val="en-US"/>
        </w:rPr>
        <w:t>8.</w:t>
      </w:r>
      <w:r w:rsidRPr="00FA1E82">
        <w:rPr>
          <w:noProof/>
          <w:sz w:val="24"/>
          <w:szCs w:val="24"/>
          <w:lang w:val="en-US"/>
        </w:rPr>
        <w:tab/>
      </w:r>
      <w:r w:rsidRPr="00FA1E82">
        <w:rPr>
          <w:noProof/>
          <w:szCs w:val="24"/>
          <w:lang w:val="en-US"/>
        </w:rPr>
        <w:t>Implementation View</w:t>
      </w:r>
      <w:r w:rsidRPr="00FA1E82">
        <w:rPr>
          <w:noProof/>
          <w:lang w:val="en-US"/>
        </w:rPr>
        <w:tab/>
      </w:r>
      <w:r>
        <w:rPr>
          <w:noProof/>
        </w:rPr>
        <w:fldChar w:fldCharType="begin"/>
      </w:r>
      <w:r w:rsidRPr="00FA1E82">
        <w:rPr>
          <w:noProof/>
          <w:lang w:val="en-US"/>
        </w:rPr>
        <w:instrText xml:space="preserve"> PAGEREF _Toc492766855 \h </w:instrText>
      </w:r>
      <w:r>
        <w:rPr>
          <w:noProof/>
        </w:rPr>
      </w:r>
      <w:r>
        <w:rPr>
          <w:noProof/>
        </w:rPr>
        <w:fldChar w:fldCharType="separate"/>
      </w:r>
      <w:r w:rsidR="00FA1E82" w:rsidRPr="00FA1E82">
        <w:rPr>
          <w:noProof/>
          <w:lang w:val="en-US"/>
        </w:rPr>
        <w:t>22</w:t>
      </w:r>
      <w:r>
        <w:rPr>
          <w:noProof/>
        </w:rPr>
        <w:fldChar w:fldCharType="end"/>
      </w:r>
    </w:p>
    <w:p w:rsidR="007F4F72" w:rsidRPr="00FA1E82" w:rsidRDefault="007F4F72" w:rsidP="007F4F72">
      <w:pPr>
        <w:pStyle w:val="Verzeichnis2"/>
        <w:tabs>
          <w:tab w:val="left" w:pos="1000"/>
        </w:tabs>
        <w:rPr>
          <w:noProof/>
          <w:sz w:val="24"/>
          <w:szCs w:val="24"/>
          <w:lang w:val="en-US"/>
        </w:rPr>
      </w:pPr>
      <w:r w:rsidRPr="00FA1E82">
        <w:rPr>
          <w:noProof/>
          <w:lang w:val="en-US"/>
        </w:rPr>
        <w:t>8.1</w:t>
      </w:r>
      <w:r w:rsidRPr="00FA1E82">
        <w:rPr>
          <w:noProof/>
          <w:sz w:val="24"/>
          <w:szCs w:val="24"/>
          <w:lang w:val="en-US"/>
        </w:rPr>
        <w:tab/>
      </w:r>
      <w:r w:rsidRPr="00FA1E82">
        <w:rPr>
          <w:noProof/>
          <w:lang w:val="en-US"/>
        </w:rPr>
        <w:t>Overview</w:t>
      </w:r>
      <w:r w:rsidRPr="00FA1E82">
        <w:rPr>
          <w:noProof/>
          <w:lang w:val="en-US"/>
        </w:rPr>
        <w:tab/>
      </w:r>
      <w:r>
        <w:rPr>
          <w:noProof/>
        </w:rPr>
        <w:fldChar w:fldCharType="begin"/>
      </w:r>
      <w:r w:rsidRPr="00FA1E82">
        <w:rPr>
          <w:noProof/>
          <w:lang w:val="en-US"/>
        </w:rPr>
        <w:instrText xml:space="preserve"> PAGEREF _Toc492766856 \h </w:instrText>
      </w:r>
      <w:r>
        <w:rPr>
          <w:noProof/>
        </w:rPr>
        <w:fldChar w:fldCharType="separate"/>
      </w:r>
      <w:r w:rsidR="00FA1E82" w:rsidRPr="00FA1E82">
        <w:rPr>
          <w:b/>
          <w:bCs/>
          <w:noProof/>
          <w:lang w:val="en-US"/>
        </w:rPr>
        <w:t>Fehler! Textmarke nicht definiert.</w:t>
      </w:r>
      <w:r>
        <w:rPr>
          <w:noProof/>
        </w:rPr>
        <w:fldChar w:fldCharType="end"/>
      </w:r>
    </w:p>
    <w:p w:rsidR="007F4F72" w:rsidRPr="00FA1E82" w:rsidRDefault="007F4F72" w:rsidP="007F4F72">
      <w:pPr>
        <w:pStyle w:val="Verzeichnis2"/>
        <w:tabs>
          <w:tab w:val="left" w:pos="1000"/>
        </w:tabs>
        <w:rPr>
          <w:noProof/>
          <w:sz w:val="24"/>
          <w:szCs w:val="24"/>
          <w:lang w:val="en-US"/>
        </w:rPr>
      </w:pPr>
      <w:r w:rsidRPr="00FA1E82">
        <w:rPr>
          <w:noProof/>
          <w:lang w:val="en-US"/>
        </w:rPr>
        <w:t>8.2</w:t>
      </w:r>
      <w:r w:rsidRPr="00FA1E82">
        <w:rPr>
          <w:noProof/>
          <w:sz w:val="24"/>
          <w:szCs w:val="24"/>
          <w:lang w:val="en-US"/>
        </w:rPr>
        <w:tab/>
      </w:r>
      <w:r w:rsidRPr="00FA1E82">
        <w:rPr>
          <w:noProof/>
          <w:lang w:val="en-US"/>
        </w:rPr>
        <w:t>Layers</w:t>
      </w:r>
      <w:r w:rsidRPr="00FA1E82">
        <w:rPr>
          <w:noProof/>
          <w:lang w:val="en-US"/>
        </w:rPr>
        <w:tab/>
      </w:r>
      <w:r>
        <w:rPr>
          <w:noProof/>
        </w:rPr>
        <w:fldChar w:fldCharType="begin"/>
      </w:r>
      <w:r w:rsidRPr="00FA1E82">
        <w:rPr>
          <w:noProof/>
          <w:lang w:val="en-US"/>
        </w:rPr>
        <w:instrText xml:space="preserve"> PAGEREF _Toc492766857 \h </w:instrText>
      </w:r>
      <w:r>
        <w:rPr>
          <w:noProof/>
        </w:rPr>
        <w:fldChar w:fldCharType="separate"/>
      </w:r>
      <w:r w:rsidR="00FA1E82" w:rsidRPr="00FA1E82">
        <w:rPr>
          <w:b/>
          <w:bCs/>
          <w:noProof/>
          <w:lang w:val="en-US"/>
        </w:rPr>
        <w:t>Fehler! Textmarke nicht definiert.</w:t>
      </w:r>
      <w:r>
        <w:rPr>
          <w:noProof/>
        </w:rPr>
        <w:fldChar w:fldCharType="end"/>
      </w:r>
    </w:p>
    <w:p w:rsidR="007F4F72" w:rsidRPr="00FA1E82" w:rsidRDefault="007F4F72" w:rsidP="007F4F72">
      <w:pPr>
        <w:pStyle w:val="Verzeichnis1"/>
        <w:tabs>
          <w:tab w:val="left" w:pos="432"/>
        </w:tabs>
        <w:rPr>
          <w:noProof/>
          <w:sz w:val="24"/>
          <w:szCs w:val="24"/>
          <w:lang w:val="en-US"/>
        </w:rPr>
      </w:pPr>
      <w:r w:rsidRPr="00FA1E82">
        <w:rPr>
          <w:noProof/>
          <w:szCs w:val="24"/>
          <w:lang w:val="en-US"/>
        </w:rPr>
        <w:t>9.</w:t>
      </w:r>
      <w:r w:rsidRPr="00FA1E82">
        <w:rPr>
          <w:noProof/>
          <w:sz w:val="24"/>
          <w:szCs w:val="24"/>
          <w:lang w:val="en-US"/>
        </w:rPr>
        <w:tab/>
      </w:r>
      <w:r w:rsidRPr="00FA1E82">
        <w:rPr>
          <w:noProof/>
          <w:szCs w:val="24"/>
          <w:lang w:val="en-US"/>
        </w:rPr>
        <w:t>Data View (optional)</w:t>
      </w:r>
      <w:r w:rsidRPr="00FA1E82">
        <w:rPr>
          <w:noProof/>
          <w:lang w:val="en-US"/>
        </w:rPr>
        <w:tab/>
      </w:r>
      <w:r>
        <w:rPr>
          <w:noProof/>
        </w:rPr>
        <w:fldChar w:fldCharType="begin"/>
      </w:r>
      <w:r w:rsidRPr="00FA1E82">
        <w:rPr>
          <w:noProof/>
          <w:lang w:val="en-US"/>
        </w:rPr>
        <w:instrText xml:space="preserve"> PAGEREF _Toc492766858 \h </w:instrText>
      </w:r>
      <w:r>
        <w:rPr>
          <w:noProof/>
        </w:rPr>
      </w:r>
      <w:r>
        <w:rPr>
          <w:noProof/>
        </w:rPr>
        <w:fldChar w:fldCharType="separate"/>
      </w:r>
      <w:r w:rsidR="00FA1E82" w:rsidRPr="00FA1E82">
        <w:rPr>
          <w:noProof/>
          <w:lang w:val="en-US"/>
        </w:rPr>
        <w:t>22</w:t>
      </w:r>
      <w:r>
        <w:rPr>
          <w:noProof/>
        </w:rPr>
        <w:fldChar w:fldCharType="end"/>
      </w:r>
    </w:p>
    <w:p w:rsidR="007F4F72" w:rsidRPr="00FA1E82" w:rsidRDefault="007F4F72" w:rsidP="007F4F72">
      <w:pPr>
        <w:pStyle w:val="Verzeichnis1"/>
        <w:tabs>
          <w:tab w:val="left" w:pos="864"/>
        </w:tabs>
        <w:rPr>
          <w:noProof/>
          <w:sz w:val="24"/>
          <w:szCs w:val="24"/>
          <w:lang w:val="en-US"/>
        </w:rPr>
      </w:pPr>
      <w:r w:rsidRPr="00FA1E82">
        <w:rPr>
          <w:noProof/>
          <w:szCs w:val="24"/>
          <w:lang w:val="en-US"/>
        </w:rPr>
        <w:t>10.</w:t>
      </w:r>
      <w:r w:rsidRPr="00FA1E82">
        <w:rPr>
          <w:noProof/>
          <w:sz w:val="24"/>
          <w:szCs w:val="24"/>
          <w:lang w:val="en-US"/>
        </w:rPr>
        <w:tab/>
      </w:r>
      <w:r w:rsidRPr="00FA1E82">
        <w:rPr>
          <w:noProof/>
          <w:szCs w:val="24"/>
          <w:lang w:val="en-US"/>
        </w:rPr>
        <w:t>Size and Performance</w:t>
      </w:r>
      <w:r w:rsidRPr="00FA1E82">
        <w:rPr>
          <w:noProof/>
          <w:lang w:val="en-US"/>
        </w:rPr>
        <w:tab/>
      </w:r>
      <w:r>
        <w:rPr>
          <w:noProof/>
        </w:rPr>
        <w:fldChar w:fldCharType="begin"/>
      </w:r>
      <w:r w:rsidRPr="00FA1E82">
        <w:rPr>
          <w:noProof/>
          <w:lang w:val="en-US"/>
        </w:rPr>
        <w:instrText xml:space="preserve"> PAGEREF _Toc492766859 \h </w:instrText>
      </w:r>
      <w:r>
        <w:rPr>
          <w:noProof/>
        </w:rPr>
      </w:r>
      <w:r>
        <w:rPr>
          <w:noProof/>
        </w:rPr>
        <w:fldChar w:fldCharType="separate"/>
      </w:r>
      <w:r w:rsidR="00FA1E82" w:rsidRPr="00FA1E82">
        <w:rPr>
          <w:noProof/>
          <w:lang w:val="en-US"/>
        </w:rPr>
        <w:t>22</w:t>
      </w:r>
      <w:r>
        <w:rPr>
          <w:noProof/>
        </w:rPr>
        <w:fldChar w:fldCharType="end"/>
      </w:r>
    </w:p>
    <w:p w:rsidR="007F4F72" w:rsidRPr="00FA1E82" w:rsidRDefault="007F4F72" w:rsidP="007F4F72">
      <w:pPr>
        <w:pStyle w:val="Verzeichnis1"/>
        <w:tabs>
          <w:tab w:val="left" w:pos="864"/>
        </w:tabs>
        <w:rPr>
          <w:noProof/>
          <w:sz w:val="24"/>
          <w:szCs w:val="24"/>
          <w:lang w:val="en-US"/>
        </w:rPr>
      </w:pPr>
      <w:r w:rsidRPr="00FA1E82">
        <w:rPr>
          <w:noProof/>
          <w:szCs w:val="24"/>
          <w:lang w:val="en-US"/>
        </w:rPr>
        <w:t>11.</w:t>
      </w:r>
      <w:r w:rsidRPr="00FA1E82">
        <w:rPr>
          <w:noProof/>
          <w:sz w:val="24"/>
          <w:szCs w:val="24"/>
          <w:lang w:val="en-US"/>
        </w:rPr>
        <w:tab/>
      </w:r>
      <w:r w:rsidRPr="00FA1E82">
        <w:rPr>
          <w:noProof/>
          <w:szCs w:val="24"/>
          <w:lang w:val="en-US"/>
        </w:rPr>
        <w:t>Quality</w:t>
      </w:r>
      <w:r w:rsidRPr="00FA1E82">
        <w:rPr>
          <w:noProof/>
          <w:lang w:val="en-US"/>
        </w:rPr>
        <w:tab/>
      </w:r>
      <w:r>
        <w:rPr>
          <w:noProof/>
        </w:rPr>
        <w:fldChar w:fldCharType="begin"/>
      </w:r>
      <w:r w:rsidRPr="00FA1E82">
        <w:rPr>
          <w:noProof/>
          <w:lang w:val="en-US"/>
        </w:rPr>
        <w:instrText xml:space="preserve"> PAGEREF _Toc492766860 \h </w:instrText>
      </w:r>
      <w:r>
        <w:rPr>
          <w:noProof/>
        </w:rPr>
      </w:r>
      <w:r>
        <w:rPr>
          <w:noProof/>
        </w:rPr>
        <w:fldChar w:fldCharType="separate"/>
      </w:r>
      <w:r w:rsidR="00FA1E82" w:rsidRPr="00FA1E82">
        <w:rPr>
          <w:noProof/>
          <w:lang w:val="en-US"/>
        </w:rPr>
        <w:t>22</w:t>
      </w:r>
      <w:r>
        <w:rPr>
          <w:noProof/>
        </w:rPr>
        <w:fldChar w:fldCharType="end"/>
      </w:r>
    </w:p>
    <w:p w:rsidR="007F4F72" w:rsidRDefault="007F4F72" w:rsidP="007F4F72">
      <w:pPr>
        <w:pStyle w:val="Titel"/>
      </w:pPr>
      <w:r>
        <w:fldChar w:fldCharType="end"/>
      </w:r>
      <w:r>
        <w:br w:type="page"/>
      </w:r>
      <w:fldSimple w:instr=" TITLE  \* MERGEFORMAT ">
        <w:r>
          <w:t>Software Architecture Document</w:t>
        </w:r>
      </w:fldSimple>
      <w:r>
        <w:t xml:space="preserve"> </w:t>
      </w:r>
    </w:p>
    <w:p w:rsidR="007F4F72" w:rsidRPr="00FA1E82" w:rsidRDefault="007F4F72" w:rsidP="007F4F72">
      <w:pPr>
        <w:pStyle w:val="berschrift1"/>
        <w:rPr>
          <w:lang w:val="en-US"/>
        </w:rPr>
      </w:pPr>
      <w:bookmarkStart w:id="18" w:name="_Toc456598586"/>
      <w:bookmarkStart w:id="19" w:name="_Toc492766840"/>
      <w:r w:rsidRPr="00FA1E82">
        <w:rPr>
          <w:lang w:val="en-US"/>
        </w:rPr>
        <w:t>Introduction</w:t>
      </w:r>
      <w:bookmarkEnd w:id="18"/>
      <w:bookmarkEnd w:id="19"/>
    </w:p>
    <w:p w:rsidR="007F4F72" w:rsidRPr="00FA1E82" w:rsidRDefault="007F4F72" w:rsidP="007F4F72">
      <w:pPr>
        <w:pStyle w:val="berschrift2"/>
        <w:rPr>
          <w:lang w:val="en-US"/>
        </w:rPr>
      </w:pPr>
      <w:bookmarkStart w:id="20" w:name="_Toc456598587"/>
      <w:bookmarkStart w:id="21" w:name="_Toc492766841"/>
      <w:r w:rsidRPr="00FA1E82">
        <w:rPr>
          <w:lang w:val="en-US"/>
        </w:rPr>
        <w:t>Purpose</w:t>
      </w:r>
      <w:bookmarkEnd w:id="20"/>
      <w:bookmarkEnd w:id="21"/>
    </w:p>
    <w:p w:rsidR="007F4F72" w:rsidRPr="007F4F72" w:rsidRDefault="007F4F72" w:rsidP="007F4F72">
      <w:pPr>
        <w:ind w:left="720"/>
        <w:rPr>
          <w:lang w:val="en-US"/>
        </w:rPr>
      </w:pPr>
      <w:bookmarkStart w:id="22" w:name="_Toc456598588"/>
      <w:r w:rsidRPr="007F4F72">
        <w:rPr>
          <w:lang w:val="en-US"/>
        </w:rPr>
        <w:t xml:space="preserve">This document provides a comprehensive architectural overview of the system, using </w:t>
      </w:r>
      <w:proofErr w:type="gramStart"/>
      <w:r w:rsidRPr="007F4F72">
        <w:rPr>
          <w:lang w:val="en-US"/>
        </w:rPr>
        <w:t>a number of</w:t>
      </w:r>
      <w:proofErr w:type="gramEnd"/>
      <w:r w:rsidRPr="007F4F72">
        <w:rPr>
          <w:lang w:val="en-US"/>
        </w:rPr>
        <w:t xml:space="preserve"> different architectural views to depict different aspects of the system. It is intended to capture and convey the significant architectural decisions which have been made on the system.</w:t>
      </w:r>
    </w:p>
    <w:p w:rsidR="007F4F72" w:rsidRPr="007F4F72" w:rsidRDefault="007F4F72" w:rsidP="007F4F72">
      <w:pPr>
        <w:pStyle w:val="berschrift2"/>
        <w:rPr>
          <w:lang w:val="en-US"/>
        </w:rPr>
      </w:pPr>
      <w:bookmarkStart w:id="23" w:name="_Toc492766842"/>
      <w:r w:rsidRPr="007F4F72">
        <w:rPr>
          <w:lang w:val="en-US"/>
        </w:rPr>
        <w:t>Scope</w:t>
      </w:r>
      <w:bookmarkEnd w:id="22"/>
      <w:bookmarkEnd w:id="23"/>
    </w:p>
    <w:p w:rsidR="007F4F72" w:rsidRPr="007F4F72" w:rsidRDefault="007F4F72" w:rsidP="007F4F72">
      <w:pPr>
        <w:ind w:firstLine="720"/>
        <w:rPr>
          <w:lang w:val="en-US"/>
        </w:rPr>
      </w:pPr>
      <w:bookmarkStart w:id="24" w:name="_Toc456598589"/>
      <w:r w:rsidRPr="007F4F72">
        <w:rPr>
          <w:lang w:val="en-US"/>
        </w:rPr>
        <w:t>everything</w:t>
      </w:r>
    </w:p>
    <w:p w:rsidR="007F4F72" w:rsidRPr="007F4F72" w:rsidRDefault="007F4F72" w:rsidP="007F4F72">
      <w:pPr>
        <w:pStyle w:val="berschrift2"/>
        <w:rPr>
          <w:lang w:val="en-US"/>
        </w:rPr>
      </w:pPr>
      <w:bookmarkStart w:id="25" w:name="_Toc492766843"/>
      <w:r w:rsidRPr="007F4F72">
        <w:rPr>
          <w:lang w:val="en-US"/>
        </w:rPr>
        <w:t>Definitions, Acronyms, and Abbreviations</w:t>
      </w:r>
      <w:bookmarkEnd w:id="24"/>
      <w:bookmarkEnd w:id="25"/>
    </w:p>
    <w:p w:rsidR="007F4F72" w:rsidRPr="007F4F72" w:rsidRDefault="007F4F72" w:rsidP="007F4F72">
      <w:pPr>
        <w:ind w:left="720"/>
        <w:rPr>
          <w:lang w:val="en-US"/>
        </w:rPr>
      </w:pPr>
      <w:r w:rsidRPr="007F4F72">
        <w:rPr>
          <w:lang w:val="en-US"/>
        </w:rPr>
        <w:t xml:space="preserve">MVC- Model View Controller </w:t>
      </w:r>
    </w:p>
    <w:p w:rsidR="007F4F72" w:rsidRPr="007F4F72" w:rsidRDefault="007F4F72" w:rsidP="007F4F72">
      <w:pPr>
        <w:pStyle w:val="berschrift2"/>
        <w:rPr>
          <w:lang w:val="en-US"/>
        </w:rPr>
      </w:pPr>
      <w:bookmarkStart w:id="26" w:name="_Toc456598590"/>
      <w:bookmarkStart w:id="27" w:name="_Toc492766844"/>
      <w:r w:rsidRPr="007F4F72">
        <w:rPr>
          <w:lang w:val="en-US"/>
        </w:rPr>
        <w:t>References</w:t>
      </w:r>
      <w:bookmarkEnd w:id="26"/>
      <w:bookmarkEnd w:id="27"/>
    </w:p>
    <w:bookmarkStart w:id="28" w:name="_Toc456598591"/>
    <w:bookmarkStart w:id="29" w:name="_Toc492766845"/>
    <w:p w:rsidR="007F4F72" w:rsidRPr="007F4F72" w:rsidRDefault="007F4F72" w:rsidP="007F4F72">
      <w:pPr>
        <w:ind w:firstLine="720"/>
        <w:rPr>
          <w:rFonts w:ascii="Arial" w:hAnsi="Arial"/>
          <w:b/>
          <w:lang w:val="en-US"/>
        </w:rPr>
      </w:pPr>
      <w:r>
        <w:rPr>
          <w:b/>
        </w:rPr>
        <w:fldChar w:fldCharType="begin"/>
      </w:r>
      <w:r w:rsidRPr="007F4F72">
        <w:rPr>
          <w:b/>
          <w:lang w:val="en-US"/>
        </w:rPr>
        <w:instrText xml:space="preserve"> HYPERLINK "</w:instrText>
      </w:r>
      <w:r w:rsidRPr="007F4F72">
        <w:rPr>
          <w:lang w:val="en-US"/>
        </w:rPr>
        <w:instrText>http://dhbwse2016.pbworks.com/w/file/fetch/113168836/03_ArchitectureReverseEngineering_2016.pdf</w:instrText>
      </w:r>
      <w:r w:rsidRPr="007F4F72">
        <w:rPr>
          <w:b/>
          <w:lang w:val="en-US"/>
        </w:rPr>
        <w:instrText xml:space="preserve">" </w:instrText>
      </w:r>
      <w:r>
        <w:rPr>
          <w:b/>
        </w:rPr>
        <w:fldChar w:fldCharType="separate"/>
      </w:r>
      <w:r w:rsidRPr="007F4F72">
        <w:rPr>
          <w:rStyle w:val="Hyperlink"/>
          <w:lang w:val="en-US"/>
        </w:rPr>
        <w:t>http://dhbwse2016.pbworks.com/w/file/fetch/113168836/03_ArchitectureReverseEngineering_2016.pdf</w:t>
      </w:r>
      <w:r>
        <w:rPr>
          <w:b/>
        </w:rPr>
        <w:fldChar w:fldCharType="end"/>
      </w:r>
    </w:p>
    <w:p w:rsidR="007F4F72" w:rsidRPr="007F4F72" w:rsidRDefault="007F4F72" w:rsidP="007F4F72">
      <w:pPr>
        <w:pStyle w:val="berschrift2"/>
        <w:rPr>
          <w:lang w:val="en-US"/>
        </w:rPr>
      </w:pPr>
      <w:r w:rsidRPr="007F4F72">
        <w:rPr>
          <w:lang w:val="en-US"/>
        </w:rPr>
        <w:t>Overview</w:t>
      </w:r>
      <w:bookmarkEnd w:id="28"/>
      <w:bookmarkEnd w:id="29"/>
    </w:p>
    <w:p w:rsidR="007F4F72" w:rsidRPr="007F4F72" w:rsidRDefault="007F4F72" w:rsidP="007F4F72">
      <w:pPr>
        <w:ind w:left="720"/>
        <w:rPr>
          <w:lang w:val="en-US"/>
        </w:rPr>
      </w:pPr>
      <w:r w:rsidRPr="007F4F72">
        <w:rPr>
          <w:lang w:val="en-US"/>
        </w:rPr>
        <w:t xml:space="preserve">This document </w:t>
      </w:r>
      <w:proofErr w:type="gramStart"/>
      <w:r w:rsidRPr="007F4F72">
        <w:rPr>
          <w:lang w:val="en-US"/>
        </w:rPr>
        <w:t>show</w:t>
      </w:r>
      <w:proofErr w:type="gramEnd"/>
      <w:r w:rsidRPr="007F4F72">
        <w:rPr>
          <w:lang w:val="en-US"/>
        </w:rPr>
        <w:t xml:space="preserve"> our software architecture.</w:t>
      </w:r>
    </w:p>
    <w:p w:rsidR="007F4F72" w:rsidRPr="007F4F72" w:rsidRDefault="007F4F72" w:rsidP="007F4F72">
      <w:pPr>
        <w:pStyle w:val="berschrift1"/>
        <w:rPr>
          <w:lang w:val="en-US"/>
        </w:rPr>
      </w:pPr>
      <w:bookmarkStart w:id="30" w:name="_Toc492766846"/>
      <w:r w:rsidRPr="007F4F72">
        <w:rPr>
          <w:lang w:val="en-US"/>
        </w:rPr>
        <w:t>Architectural Representation</w:t>
      </w:r>
      <w:bookmarkEnd w:id="30"/>
      <w:r w:rsidRPr="007F4F72">
        <w:rPr>
          <w:lang w:val="en-US"/>
        </w:rPr>
        <w:t xml:space="preserve"> </w:t>
      </w:r>
      <w:r w:rsidR="00A92A0F" w:rsidRPr="00017686">
        <w:rPr>
          <w:noProof/>
        </w:rPr>
        <w:drawing>
          <wp:inline distT="0" distB="0" distL="0" distR="0" wp14:anchorId="76E0D9CF" wp14:editId="2B10C6C6">
            <wp:extent cx="5429287" cy="2910840"/>
            <wp:effectExtent l="0" t="0" r="0" b="381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7201" cy="2915083"/>
                    </a:xfrm>
                    <a:prstGeom prst="rect">
                      <a:avLst/>
                    </a:prstGeom>
                    <a:noFill/>
                    <a:ln>
                      <a:noFill/>
                    </a:ln>
                  </pic:spPr>
                </pic:pic>
              </a:graphicData>
            </a:graphic>
          </wp:inline>
        </w:drawing>
      </w:r>
    </w:p>
    <w:p w:rsidR="007F4F72" w:rsidRPr="007F4F72" w:rsidRDefault="007F4F72" w:rsidP="007F4F72">
      <w:pPr>
        <w:pStyle w:val="berschrift1"/>
        <w:rPr>
          <w:lang w:val="en-US"/>
        </w:rPr>
      </w:pPr>
      <w:bookmarkStart w:id="31" w:name="_Toc492766847"/>
      <w:r w:rsidRPr="007F4F72">
        <w:rPr>
          <w:lang w:val="en-US"/>
        </w:rPr>
        <w:lastRenderedPageBreak/>
        <w:t>Architectural Goals and Constraints</w:t>
      </w:r>
      <w:bookmarkEnd w:id="31"/>
      <w:r w:rsidRPr="007F4F72">
        <w:rPr>
          <w:lang w:val="en-US"/>
        </w:rPr>
        <w:t xml:space="preserve"> </w:t>
      </w:r>
    </w:p>
    <w:p w:rsidR="007F4F72" w:rsidRPr="007F4F72" w:rsidRDefault="007F4F72" w:rsidP="007F4F72">
      <w:pPr>
        <w:ind w:left="720"/>
        <w:rPr>
          <w:lang w:val="en-US"/>
        </w:rPr>
      </w:pPr>
      <w:r w:rsidRPr="007F4F72">
        <w:rPr>
          <w:lang w:val="en-US"/>
        </w:rPr>
        <w:t>Our System architecture is based on an easy changeability of the components like changing the “View-Class”</w:t>
      </w:r>
    </w:p>
    <w:p w:rsidR="007F4F72" w:rsidRPr="007F4F72" w:rsidRDefault="007F4F72" w:rsidP="007F4F72">
      <w:pPr>
        <w:pStyle w:val="berschrift1"/>
        <w:rPr>
          <w:lang w:val="en-US"/>
        </w:rPr>
      </w:pPr>
      <w:bookmarkStart w:id="32" w:name="_Toc492766848"/>
      <w:r w:rsidRPr="007F4F72">
        <w:rPr>
          <w:lang w:val="en-US"/>
        </w:rPr>
        <w:t>Use-Case View</w:t>
      </w:r>
      <w:bookmarkEnd w:id="32"/>
      <w:r w:rsidRPr="007F4F72">
        <w:rPr>
          <w:lang w:val="en-US"/>
        </w:rPr>
        <w:t xml:space="preserve"> </w:t>
      </w:r>
    </w:p>
    <w:p w:rsidR="007F4F72" w:rsidRPr="007F4F72" w:rsidRDefault="007F4F72" w:rsidP="007F4F72">
      <w:pPr>
        <w:ind w:firstLine="720"/>
        <w:rPr>
          <w:lang w:val="en-US"/>
        </w:rPr>
      </w:pPr>
      <w:r w:rsidRPr="007F4F72">
        <w:rPr>
          <w:lang w:val="en-US"/>
        </w:rPr>
        <w:t>n/a</w:t>
      </w:r>
    </w:p>
    <w:p w:rsidR="007F4F72" w:rsidRPr="007F4F72" w:rsidRDefault="007F4F72" w:rsidP="007F4F72">
      <w:pPr>
        <w:rPr>
          <w:lang w:val="en-US"/>
        </w:rPr>
      </w:pPr>
    </w:p>
    <w:p w:rsidR="007F4F72" w:rsidRPr="007F4F72" w:rsidRDefault="007F4F72" w:rsidP="007F4F72">
      <w:pPr>
        <w:pStyle w:val="berschrift1"/>
        <w:rPr>
          <w:lang w:val="en-US"/>
        </w:rPr>
      </w:pPr>
      <w:bookmarkStart w:id="33" w:name="_Toc492766850"/>
      <w:r w:rsidRPr="007F4F72">
        <w:rPr>
          <w:lang w:val="en-US"/>
        </w:rPr>
        <w:t>Logical View</w:t>
      </w:r>
      <w:bookmarkEnd w:id="33"/>
      <w:r w:rsidRPr="007F4F72">
        <w:rPr>
          <w:lang w:val="en-US"/>
        </w:rPr>
        <w:t xml:space="preserve"> </w:t>
      </w:r>
    </w:p>
    <w:p w:rsidR="007F4F72" w:rsidRDefault="00917E02" w:rsidP="007F4F72">
      <w:pPr>
        <w:pStyle w:val="berschrift2"/>
        <w:ind w:firstLine="720"/>
      </w:pPr>
      <w:bookmarkStart w:id="34" w:name="_Toc492766851"/>
      <w:r>
        <w:rPr>
          <w:noProof/>
          <w:lang w:eastAsia="de-DE"/>
        </w:rPr>
        <mc:AlternateContent>
          <mc:Choice Requires="wps">
            <w:drawing>
              <wp:anchor distT="0" distB="0" distL="114300" distR="114300" simplePos="0" relativeHeight="251661312" behindDoc="0" locked="0" layoutInCell="1" allowOverlap="1" wp14:anchorId="6D2C3445" wp14:editId="53DE3CC4">
                <wp:simplePos x="0" y="0"/>
                <wp:positionH relativeFrom="column">
                  <wp:posOffset>4700905</wp:posOffset>
                </wp:positionH>
                <wp:positionV relativeFrom="paragraph">
                  <wp:posOffset>39370</wp:posOffset>
                </wp:positionV>
                <wp:extent cx="1234440" cy="2468880"/>
                <wp:effectExtent l="19050" t="19050" r="41910" b="6477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2468880"/>
                        </a:xfrm>
                        <a:prstGeom prst="rect">
                          <a:avLst/>
                        </a:prstGeom>
                        <a:noFill/>
                        <a:ln w="38100" cmpd="sng">
                          <a:solidFill>
                            <a:schemeClr val="accent6">
                              <a:lumMod val="100000"/>
                              <a:lumOff val="0"/>
                            </a:schemeClr>
                          </a:solidFill>
                          <a:prstDash val="solid"/>
                          <a:miter lim="800000"/>
                          <a:headEnd/>
                          <a:tailEnd/>
                        </a:ln>
                        <a:effectLst>
                          <a:outerShdw dist="28398" dir="3806097" algn="ctr" rotWithShape="0">
                            <a:schemeClr val="accent6">
                              <a:lumMod val="50000"/>
                              <a:lumOff val="0"/>
                              <a:alpha val="50000"/>
                            </a:schemeClr>
                          </a:outerShdw>
                        </a:effectLst>
                        <a:extLst>
                          <a:ext uri="{909E8E84-426E-40DD-AFC4-6F175D3DCCD1}">
                            <a14:hiddenFill xmlns:a14="http://schemas.microsoft.com/office/drawing/2010/main">
                              <a:solidFill>
                                <a:schemeClr val="accent6">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D2947" id="Rectangle 2" o:spid="_x0000_s1026" style="position:absolute;margin-left:370.15pt;margin-top:3.1pt;width:97.2pt;height:19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" filled="f" fillcolor="#70ad47 [3209]" strokecolor="#70ad47 [3209]" strokeweight="3pt">
                <v:shadow on="t" color="#375623 [1609]" opacity=".5" offset="1pt"/>
              </v:rect>
            </w:pict>
          </mc:Fallback>
        </mc:AlternateContent>
      </w:r>
      <w:r>
        <w:rPr>
          <w:noProof/>
          <w:lang w:eastAsia="de-DE"/>
        </w:rPr>
        <mc:AlternateContent>
          <mc:Choice Requires="wps">
            <w:drawing>
              <wp:anchor distT="0" distB="0" distL="114300" distR="114300" simplePos="0" relativeHeight="251662336" behindDoc="0" locked="0" layoutInCell="1" allowOverlap="1" wp14:anchorId="0FCE153B" wp14:editId="70112CBB">
                <wp:simplePos x="0" y="0"/>
                <wp:positionH relativeFrom="column">
                  <wp:posOffset>3176905</wp:posOffset>
                </wp:positionH>
                <wp:positionV relativeFrom="paragraph">
                  <wp:posOffset>603250</wp:posOffset>
                </wp:positionV>
                <wp:extent cx="1097280" cy="1280160"/>
                <wp:effectExtent l="19050" t="19050" r="45720" b="5334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280160"/>
                        </a:xfrm>
                        <a:prstGeom prst="rect">
                          <a:avLst/>
                        </a:prstGeom>
                        <a:noFill/>
                        <a:ln w="38100" cmpd="sng">
                          <a:solidFill>
                            <a:schemeClr val="accent2">
                              <a:lumMod val="100000"/>
                              <a:lumOff val="0"/>
                            </a:schemeClr>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E15ED" id="Rectangle 3" o:spid="_x0000_s1026" style="position:absolute;margin-left:250.15pt;margin-top:47.5pt;width:86.4pt;height:1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" filled="f" fillcolor="#ed7d31 [3205]" strokecolor="#ed7d31 [3205]" strokeweight="3pt">
                <v:shadow on="t" color="#823b0b [1605]" opacity=".5" offset="1pt"/>
              </v:rect>
            </w:pict>
          </mc:Fallback>
        </mc:AlternateContent>
      </w:r>
      <w:r>
        <w:rPr>
          <w:noProof/>
          <w:lang w:eastAsia="de-DE"/>
        </w:rPr>
        <mc:AlternateContent>
          <mc:Choice Requires="wps">
            <w:drawing>
              <wp:anchor distT="0" distB="0" distL="114300" distR="114300" simplePos="0" relativeHeight="251663360" behindDoc="0" locked="0" layoutInCell="1" allowOverlap="1" wp14:anchorId="4D29DB09" wp14:editId="59C4C7A7">
                <wp:simplePos x="0" y="0"/>
                <wp:positionH relativeFrom="column">
                  <wp:posOffset>387985</wp:posOffset>
                </wp:positionH>
                <wp:positionV relativeFrom="paragraph">
                  <wp:posOffset>-59690</wp:posOffset>
                </wp:positionV>
                <wp:extent cx="2499360" cy="2857500"/>
                <wp:effectExtent l="19050" t="19050" r="34290" b="5715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9360" cy="2857500"/>
                        </a:xfrm>
                        <a:prstGeom prst="rect">
                          <a:avLst/>
                        </a:prstGeom>
                        <a:noFill/>
                        <a:ln w="38100" cmpd="sng">
                          <a:solidFill>
                            <a:schemeClr val="accent1">
                              <a:lumMod val="100000"/>
                              <a:lumOff val="0"/>
                            </a:schemeClr>
                          </a:solidFill>
                          <a:prstDash val="solid"/>
                          <a:miter lim="800000"/>
                          <a:headEnd/>
                          <a:tailEnd/>
                        </a:ln>
                        <a:effectLst>
                          <a:outerShdw dist="28398" dir="3806097" algn="ctr" rotWithShape="0">
                            <a:schemeClr val="accent5">
                              <a:lumMod val="50000"/>
                              <a:lumOff val="0"/>
                              <a:alpha val="50000"/>
                            </a:schemeClr>
                          </a:outerShdw>
                        </a:effectLst>
                        <a:extLst>
                          <a:ext uri="{909E8E84-426E-40DD-AFC4-6F175D3DCCD1}">
                            <a14:hiddenFill xmlns:a14="http://schemas.microsoft.com/office/drawing/2010/main">
                              <a:solidFill>
                                <a:schemeClr val="accent5">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3CCCE" id="Rectangle 4" o:spid="_x0000_s1026" style="position:absolute;margin-left:30.55pt;margin-top:-4.7pt;width:196.8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" filled="f" fillcolor="#5b9bd5 [3208]" strokecolor="#4472c4 [3204]" strokeweight="3pt">
                <v:shadow on="t" color="#1f4d78 [1608]" opacity=".5" offset="1pt"/>
              </v:rect>
            </w:pict>
          </mc:Fallback>
        </mc:AlternateContent>
      </w:r>
      <w:r w:rsidR="007F4F72" w:rsidRPr="00017686">
        <w:rPr>
          <w:noProof/>
          <w:lang w:eastAsia="de-DE"/>
        </w:rPr>
        <w:drawing>
          <wp:inline distT="0" distB="0" distL="0" distR="0" wp14:anchorId="5DEDF9E4" wp14:editId="0D9898B1">
            <wp:extent cx="5423739" cy="2743200"/>
            <wp:effectExtent l="0" t="0" r="5715" b="0"/>
            <wp:docPr id="14" name="Bild 2" descr="https://textventurer.files.wordpress.com/2016/11/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s://textventurer.files.wordpress.com/2016/11/classdiagram.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427937" cy="2745323"/>
                    </a:xfrm>
                    <a:prstGeom prst="rect">
                      <a:avLst/>
                    </a:prstGeom>
                    <a:noFill/>
                    <a:ln>
                      <a:noFill/>
                    </a:ln>
                  </pic:spPr>
                </pic:pic>
              </a:graphicData>
            </a:graphic>
          </wp:inline>
        </w:drawing>
      </w:r>
      <w:bookmarkEnd w:id="34"/>
    </w:p>
    <w:p w:rsidR="007F4F72" w:rsidRPr="007F4F72" w:rsidRDefault="007F4F72" w:rsidP="007F4F72">
      <w:pPr>
        <w:pStyle w:val="berschrift1"/>
        <w:rPr>
          <w:lang w:val="en-US"/>
        </w:rPr>
      </w:pPr>
      <w:bookmarkStart w:id="35" w:name="_Toc492766853"/>
      <w:r w:rsidRPr="007F4F72">
        <w:rPr>
          <w:lang w:val="en-US"/>
        </w:rPr>
        <w:t>Process View</w:t>
      </w:r>
      <w:bookmarkEnd w:id="35"/>
      <w:r w:rsidRPr="007F4F72">
        <w:rPr>
          <w:lang w:val="en-US"/>
        </w:rPr>
        <w:t xml:space="preserve"> </w:t>
      </w:r>
    </w:p>
    <w:p w:rsidR="007F4F72" w:rsidRPr="007F4F72" w:rsidRDefault="007F4F72" w:rsidP="007F4F72">
      <w:pPr>
        <w:ind w:firstLine="720"/>
        <w:rPr>
          <w:lang w:val="en-US"/>
        </w:rPr>
      </w:pPr>
      <w:r w:rsidRPr="007F4F72">
        <w:rPr>
          <w:lang w:val="en-US"/>
        </w:rPr>
        <w:t>n/a</w:t>
      </w:r>
    </w:p>
    <w:p w:rsidR="007F4F72" w:rsidRPr="007F4F72" w:rsidRDefault="007F4F72" w:rsidP="007F4F72">
      <w:pPr>
        <w:pStyle w:val="berschrift1"/>
        <w:rPr>
          <w:lang w:val="en-US"/>
        </w:rPr>
      </w:pPr>
      <w:bookmarkStart w:id="36" w:name="_Toc492766854"/>
      <w:r w:rsidRPr="007F4F72">
        <w:rPr>
          <w:lang w:val="en-US"/>
        </w:rPr>
        <w:t>Deployment View</w:t>
      </w:r>
      <w:bookmarkEnd w:id="36"/>
      <w:r w:rsidRPr="007F4F72">
        <w:rPr>
          <w:lang w:val="en-US"/>
        </w:rPr>
        <w:t xml:space="preserve"> </w:t>
      </w:r>
    </w:p>
    <w:p w:rsidR="007F4F72" w:rsidRPr="007F4F72" w:rsidRDefault="007F4F72" w:rsidP="007F4F72">
      <w:pPr>
        <w:ind w:firstLine="720"/>
        <w:rPr>
          <w:lang w:val="en-US"/>
        </w:rPr>
      </w:pPr>
      <w:proofErr w:type="spellStart"/>
      <w:r w:rsidRPr="007F4F72">
        <w:rPr>
          <w:lang w:val="en-US"/>
        </w:rPr>
        <w:t>tbd</w:t>
      </w:r>
      <w:proofErr w:type="spellEnd"/>
    </w:p>
    <w:p w:rsidR="007F4F72" w:rsidRPr="007F4F72" w:rsidRDefault="007F4F72" w:rsidP="007F4F72">
      <w:pPr>
        <w:pStyle w:val="berschrift1"/>
        <w:rPr>
          <w:lang w:val="en-US"/>
        </w:rPr>
      </w:pPr>
      <w:bookmarkStart w:id="37" w:name="_Toc492766855"/>
      <w:r w:rsidRPr="007F4F72">
        <w:rPr>
          <w:lang w:val="en-US"/>
        </w:rPr>
        <w:lastRenderedPageBreak/>
        <w:t>Implementation View</w:t>
      </w:r>
      <w:bookmarkEnd w:id="37"/>
      <w:r w:rsidRPr="007F4F72">
        <w:rPr>
          <w:lang w:val="en-US"/>
        </w:rPr>
        <w:t xml:space="preserve"> </w:t>
      </w:r>
    </w:p>
    <w:p w:rsidR="007F4F72" w:rsidRPr="007F4F72" w:rsidRDefault="007F4F72" w:rsidP="007F4F72">
      <w:pPr>
        <w:ind w:firstLine="720"/>
        <w:rPr>
          <w:lang w:val="en-US"/>
        </w:rPr>
      </w:pPr>
      <w:r w:rsidRPr="007F4F72">
        <w:rPr>
          <w:lang w:val="en-US"/>
        </w:rPr>
        <w:t>n/a</w:t>
      </w:r>
    </w:p>
    <w:p w:rsidR="007F4F72" w:rsidRPr="007F4F72" w:rsidRDefault="007F4F72" w:rsidP="007F4F72">
      <w:pPr>
        <w:pStyle w:val="berschrift1"/>
        <w:rPr>
          <w:lang w:val="en-US"/>
        </w:rPr>
      </w:pPr>
      <w:bookmarkStart w:id="38" w:name="_Toc492766858"/>
      <w:r w:rsidRPr="007F4F72">
        <w:rPr>
          <w:lang w:val="en-US"/>
        </w:rPr>
        <w:t>Data View (optional)</w:t>
      </w:r>
      <w:bookmarkEnd w:id="38"/>
    </w:p>
    <w:p w:rsidR="007F4F72" w:rsidRPr="007F4F72" w:rsidRDefault="007F4F72" w:rsidP="007F4F72">
      <w:pPr>
        <w:ind w:firstLine="720"/>
        <w:rPr>
          <w:lang w:val="en-US"/>
        </w:rPr>
      </w:pPr>
      <w:bookmarkStart w:id="39" w:name="_Toc492766859"/>
      <w:proofErr w:type="spellStart"/>
      <w:r w:rsidRPr="007F4F72">
        <w:rPr>
          <w:lang w:val="en-US"/>
        </w:rPr>
        <w:t>tbd</w:t>
      </w:r>
      <w:proofErr w:type="spellEnd"/>
    </w:p>
    <w:p w:rsidR="007F4F72" w:rsidRPr="007F4F72" w:rsidRDefault="007F4F72" w:rsidP="007F4F72">
      <w:pPr>
        <w:pStyle w:val="berschrift1"/>
        <w:rPr>
          <w:lang w:val="en-US"/>
        </w:rPr>
      </w:pPr>
      <w:r w:rsidRPr="007F4F72">
        <w:rPr>
          <w:lang w:val="en-US"/>
        </w:rPr>
        <w:t>Size and Performance</w:t>
      </w:r>
      <w:bookmarkEnd w:id="39"/>
      <w:r w:rsidRPr="007F4F72">
        <w:rPr>
          <w:lang w:val="en-US"/>
        </w:rPr>
        <w:t xml:space="preserve"> </w:t>
      </w:r>
    </w:p>
    <w:p w:rsidR="007F4F72" w:rsidRPr="007F4F72" w:rsidRDefault="007F4F72" w:rsidP="007F4F72">
      <w:pPr>
        <w:ind w:firstLine="720"/>
        <w:rPr>
          <w:lang w:val="en-US"/>
        </w:rPr>
      </w:pPr>
      <w:bookmarkStart w:id="40" w:name="_Toc492766860"/>
      <w:r w:rsidRPr="007F4F72">
        <w:rPr>
          <w:lang w:val="en-US"/>
        </w:rPr>
        <w:t>n/a</w:t>
      </w:r>
    </w:p>
    <w:p w:rsidR="007F4F72" w:rsidRPr="00FA1E82" w:rsidRDefault="007F4F72" w:rsidP="007F4F72">
      <w:pPr>
        <w:pStyle w:val="berschrift1"/>
        <w:rPr>
          <w:lang w:val="en-US"/>
        </w:rPr>
      </w:pPr>
      <w:r w:rsidRPr="00FA1E82">
        <w:rPr>
          <w:lang w:val="en-US"/>
        </w:rPr>
        <w:t>Quality</w:t>
      </w:r>
      <w:bookmarkEnd w:id="40"/>
      <w:r w:rsidRPr="00FA1E82">
        <w:rPr>
          <w:lang w:val="en-US"/>
        </w:rPr>
        <w:t xml:space="preserve"> </w:t>
      </w:r>
    </w:p>
    <w:p w:rsidR="007F4F72" w:rsidRPr="00FA1E82" w:rsidRDefault="007F4F72" w:rsidP="007F4F72">
      <w:pPr>
        <w:ind w:firstLine="720"/>
        <w:rPr>
          <w:lang w:val="en-US"/>
        </w:rPr>
      </w:pPr>
      <w:r w:rsidRPr="00FA1E82">
        <w:rPr>
          <w:lang w:val="en-US"/>
        </w:rPr>
        <w:t>n/a</w:t>
      </w:r>
    </w:p>
    <w:p w:rsidR="007F4F72" w:rsidRDefault="007F4F72" w:rsidP="007F4F72">
      <w:pPr>
        <w:pStyle w:val="InfoBlue"/>
      </w:pPr>
    </w:p>
    <w:p w:rsidR="00A92A0F" w:rsidRDefault="00A92A0F">
      <w:pPr>
        <w:rPr>
          <w:rFonts w:ascii="Times New Roman" w:eastAsia="Times New Roman" w:hAnsi="Times New Roman" w:cs="Times New Roman"/>
          <w:b/>
          <w:bCs/>
          <w:kern w:val="36"/>
          <w:sz w:val="48"/>
          <w:szCs w:val="48"/>
          <w:lang w:val="en-US" w:eastAsia="de-DE"/>
        </w:rPr>
      </w:pPr>
      <w:r>
        <w:rPr>
          <w:lang w:val="en-US"/>
        </w:rPr>
        <w:br w:type="page"/>
      </w:r>
    </w:p>
    <w:p w:rsidR="00A92A0F" w:rsidRDefault="00A92A0F" w:rsidP="00A92A0F">
      <w:pPr>
        <w:pStyle w:val="Titel"/>
        <w:ind w:left="1440" w:hanging="1440"/>
        <w:jc w:val="right"/>
      </w:pPr>
      <w:proofErr w:type="spellStart"/>
      <w:r>
        <w:lastRenderedPageBreak/>
        <w:t>TextVenturer</w:t>
      </w:r>
      <w:proofErr w:type="spellEnd"/>
    </w:p>
    <w:p w:rsidR="00A92A0F" w:rsidRDefault="00A92A0F" w:rsidP="00A92A0F">
      <w:pPr>
        <w:pStyle w:val="Titel"/>
        <w:ind w:left="1440" w:firstLine="720"/>
        <w:jc w:val="right"/>
      </w:pPr>
      <w:r>
        <w:t>Use-Case Specification: Alias</w:t>
      </w:r>
    </w:p>
    <w:p w:rsidR="00A92A0F" w:rsidRDefault="00A92A0F" w:rsidP="00A92A0F">
      <w:pPr>
        <w:pStyle w:val="Titel"/>
        <w:jc w:val="right"/>
      </w:pPr>
    </w:p>
    <w:p w:rsidR="00A92A0F" w:rsidRDefault="00A92A0F" w:rsidP="00A92A0F">
      <w:pPr>
        <w:pStyle w:val="Titel"/>
        <w:jc w:val="right"/>
        <w:rPr>
          <w:sz w:val="28"/>
        </w:rPr>
      </w:pPr>
      <w:r>
        <w:rPr>
          <w:sz w:val="28"/>
        </w:rPr>
        <w:t>Version &lt;1.0&gt;</w:t>
      </w:r>
    </w:p>
    <w:p w:rsidR="00A92A0F" w:rsidRPr="00A92A0F" w:rsidRDefault="00A92A0F" w:rsidP="00A92A0F">
      <w:pPr>
        <w:rPr>
          <w:sz w:val="20"/>
          <w:lang w:val="en-US"/>
        </w:rPr>
      </w:pPr>
    </w:p>
    <w:p w:rsidR="00A92A0F" w:rsidRPr="00A92A0F" w:rsidRDefault="00A92A0F" w:rsidP="00A92A0F">
      <w:pPr>
        <w:rPr>
          <w:lang w:val="en-US"/>
        </w:rPr>
      </w:pPr>
    </w:p>
    <w:p w:rsidR="00A92A0F" w:rsidRPr="00A92A0F" w:rsidRDefault="00A92A0F" w:rsidP="00A92A0F">
      <w:pPr>
        <w:pStyle w:val="Textkrper"/>
        <w:rPr>
          <w:lang w:val="en-US"/>
        </w:rPr>
      </w:pPr>
    </w:p>
    <w:p w:rsidR="00A92A0F" w:rsidRPr="00A92A0F" w:rsidRDefault="00A92A0F" w:rsidP="00A92A0F">
      <w:pPr>
        <w:pStyle w:val="Textkrper"/>
        <w:rPr>
          <w:lang w:val="en-US"/>
        </w:rPr>
      </w:pPr>
    </w:p>
    <w:p w:rsidR="00A92A0F" w:rsidRPr="00A92A0F" w:rsidRDefault="00A92A0F" w:rsidP="00A92A0F">
      <w:pPr>
        <w:spacing w:line="240" w:lineRule="auto"/>
        <w:rPr>
          <w:lang w:val="en-US"/>
        </w:rPr>
        <w:sectPr w:rsidR="00A92A0F" w:rsidRPr="00A92A0F" w:rsidSect="00A92A0F">
          <w:endnotePr>
            <w:numFmt w:val="decimal"/>
          </w:endnotePr>
          <w:type w:val="continuous"/>
          <w:pgSz w:w="11906" w:h="16838" w:code="9"/>
          <w:pgMar w:top="1440" w:right="1440" w:bottom="1440" w:left="1440" w:header="720" w:footer="720" w:gutter="0"/>
          <w:cols w:space="720"/>
          <w:vAlign w:val="center"/>
        </w:sectPr>
      </w:pPr>
    </w:p>
    <w:p w:rsidR="00A92A0F" w:rsidRDefault="00A92A0F" w:rsidP="00A92A0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Author</w:t>
            </w:r>
          </w:p>
        </w:tc>
      </w:tr>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&lt;11/APR/17&gt;</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&lt;1.0&gt;</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First Uploaded</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Simon Vollmer</w:t>
            </w: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bl>
    <w:p w:rsidR="00A92A0F" w:rsidRDefault="00A92A0F" w:rsidP="00A92A0F">
      <w:pPr>
        <w:rPr>
          <w:sz w:val="20"/>
          <w:szCs w:val="20"/>
          <w:lang w:val="en-US"/>
        </w:rPr>
      </w:pPr>
    </w:p>
    <w:p w:rsidR="00A92A0F" w:rsidRDefault="00A92A0F" w:rsidP="00A92A0F">
      <w:pPr>
        <w:pStyle w:val="Titel"/>
      </w:pPr>
      <w:r>
        <w:rPr>
          <w:b w:val="0"/>
        </w:rPr>
        <w:br w:type="page"/>
      </w:r>
      <w:r>
        <w:lastRenderedPageBreak/>
        <w:t>Table of Contents</w:t>
      </w:r>
    </w:p>
    <w:p w:rsidR="00A92A0F" w:rsidRDefault="00A92A0F" w:rsidP="00A92A0F">
      <w:pPr>
        <w:pStyle w:val="Verzeichnis1"/>
        <w:tabs>
          <w:tab w:val="left" w:pos="432"/>
        </w:tabs>
        <w:rPr>
          <w:rFonts w:eastAsiaTheme="minorEastAsia"/>
          <w:noProof/>
          <w:lang w:eastAsia="de-DE"/>
        </w:rPr>
      </w:pPr>
      <w:r>
        <w:fldChar w:fldCharType="begin"/>
      </w:r>
      <w:r>
        <w:instrText xml:space="preserve"> TOC \o "1-3" </w:instrText>
      </w:r>
      <w:r>
        <w:fldChar w:fldCharType="separate"/>
      </w:r>
      <w:r>
        <w:rPr>
          <w:noProof/>
        </w:rPr>
        <w:t>1.</w:t>
      </w:r>
      <w:r>
        <w:rPr>
          <w:rFonts w:eastAsiaTheme="minorEastAsia"/>
          <w:noProof/>
          <w:lang w:eastAsia="de-DE"/>
        </w:rPr>
        <w:tab/>
      </w:r>
      <w:r>
        <w:rPr>
          <w:noProof/>
        </w:rPr>
        <w:t>Use-Case Name</w:t>
      </w:r>
      <w:r>
        <w:rPr>
          <w:noProof/>
        </w:rPr>
        <w:tab/>
      </w:r>
      <w:r>
        <w:rPr>
          <w:noProof/>
        </w:rPr>
        <w:fldChar w:fldCharType="begin"/>
      </w:r>
      <w:r>
        <w:rPr>
          <w:noProof/>
        </w:rPr>
        <w:instrText xml:space="preserve"> PAGEREF _Toc465848821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1.1</w:t>
      </w:r>
      <w:r>
        <w:rPr>
          <w:rFonts w:eastAsiaTheme="minorEastAsia"/>
          <w:noProof/>
          <w:lang w:eastAsia="de-DE"/>
        </w:rPr>
        <w:tab/>
      </w:r>
      <w:r>
        <w:rPr>
          <w:noProof/>
        </w:rPr>
        <w:t>Brief Description</w:t>
      </w:r>
      <w:r>
        <w:rPr>
          <w:noProof/>
        </w:rPr>
        <w:tab/>
      </w:r>
      <w:r>
        <w:rPr>
          <w:noProof/>
        </w:rPr>
        <w:fldChar w:fldCharType="begin"/>
      </w:r>
      <w:r>
        <w:rPr>
          <w:noProof/>
        </w:rPr>
        <w:instrText xml:space="preserve"> PAGEREF _Toc465848822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2.</w:t>
      </w:r>
      <w:r>
        <w:rPr>
          <w:rFonts w:eastAsiaTheme="minorEastAsia"/>
          <w:noProof/>
          <w:lang w:eastAsia="de-DE"/>
        </w:rPr>
        <w:tab/>
      </w:r>
      <w:r>
        <w:rPr>
          <w:noProof/>
        </w:rPr>
        <w:t>Flow of Events</w:t>
      </w:r>
      <w:r>
        <w:rPr>
          <w:noProof/>
        </w:rPr>
        <w:tab/>
      </w:r>
      <w:r>
        <w:rPr>
          <w:noProof/>
        </w:rPr>
        <w:fldChar w:fldCharType="begin"/>
      </w:r>
      <w:r>
        <w:rPr>
          <w:noProof/>
        </w:rPr>
        <w:instrText xml:space="preserve"> PAGEREF _Toc465848823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2.1</w:t>
      </w:r>
      <w:r>
        <w:rPr>
          <w:rFonts w:eastAsiaTheme="minorEastAsia"/>
          <w:noProof/>
          <w:lang w:eastAsia="de-DE"/>
        </w:rPr>
        <w:tab/>
      </w:r>
      <w:r>
        <w:rPr>
          <w:noProof/>
        </w:rPr>
        <w:t>Basic Flow</w:t>
      </w:r>
      <w:r>
        <w:rPr>
          <w:noProof/>
        </w:rPr>
        <w:tab/>
      </w:r>
      <w:r>
        <w:rPr>
          <w:noProof/>
        </w:rPr>
        <w:fldChar w:fldCharType="begin"/>
      </w:r>
      <w:r>
        <w:rPr>
          <w:noProof/>
        </w:rPr>
        <w:instrText xml:space="preserve"> PAGEREF _Toc465848824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2.2</w:t>
      </w:r>
      <w:r>
        <w:rPr>
          <w:rFonts w:eastAsiaTheme="minorEastAsia"/>
          <w:noProof/>
          <w:lang w:eastAsia="de-DE"/>
        </w:rPr>
        <w:tab/>
      </w:r>
      <w:r>
        <w:rPr>
          <w:noProof/>
        </w:rPr>
        <w:t>Alternative Flows</w:t>
      </w:r>
      <w:r>
        <w:rPr>
          <w:noProof/>
        </w:rPr>
        <w:tab/>
      </w:r>
      <w:r>
        <w:rPr>
          <w:noProof/>
        </w:rPr>
        <w:fldChar w:fldCharType="begin"/>
      </w:r>
      <w:r>
        <w:rPr>
          <w:noProof/>
        </w:rPr>
        <w:instrText xml:space="preserve"> PAGEREF _Toc465848825 \h </w:instrText>
      </w:r>
      <w:r>
        <w:rPr>
          <w:noProof/>
        </w:rPr>
      </w:r>
      <w:r>
        <w:rPr>
          <w:noProof/>
        </w:rPr>
        <w:fldChar w:fldCharType="separate"/>
      </w:r>
      <w:r w:rsidR="00FA1E82">
        <w:rPr>
          <w:noProof/>
        </w:rPr>
        <w:t>27</w:t>
      </w:r>
      <w:r>
        <w:rPr>
          <w:noProof/>
        </w:rPr>
        <w:fldChar w:fldCharType="end"/>
      </w:r>
    </w:p>
    <w:p w:rsidR="00A92A0F" w:rsidRDefault="00A92A0F" w:rsidP="00A92A0F">
      <w:pPr>
        <w:pStyle w:val="Verzeichnis3"/>
        <w:rPr>
          <w:rFonts w:eastAsiaTheme="minorEastAsia"/>
          <w:noProof/>
          <w:lang w:eastAsia="de-DE"/>
        </w:rPr>
      </w:pPr>
      <w:r>
        <w:rPr>
          <w:noProof/>
        </w:rPr>
        <w:t>2.2.1</w:t>
      </w:r>
      <w:r>
        <w:rPr>
          <w:rFonts w:eastAsiaTheme="minorEastAsia"/>
          <w:noProof/>
          <w:lang w:eastAsia="de-DE"/>
        </w:rPr>
        <w:tab/>
      </w:r>
      <w:r>
        <w:rPr>
          <w:noProof/>
        </w:rPr>
        <w:t>amount of inventory zero</w:t>
      </w:r>
      <w:r>
        <w:rPr>
          <w:noProof/>
        </w:rPr>
        <w:tab/>
      </w:r>
      <w:r>
        <w:rPr>
          <w:noProof/>
        </w:rPr>
        <w:fldChar w:fldCharType="begin"/>
      </w:r>
      <w:r>
        <w:rPr>
          <w:noProof/>
        </w:rPr>
        <w:instrText xml:space="preserve"> PAGEREF _Toc465848826 \h </w:instrText>
      </w:r>
      <w:r>
        <w:rPr>
          <w:noProof/>
        </w:rPr>
      </w:r>
      <w:r>
        <w:rPr>
          <w:noProof/>
        </w:rPr>
        <w:fldChar w:fldCharType="separate"/>
      </w:r>
      <w:r w:rsidR="00FA1E82">
        <w:rPr>
          <w:noProof/>
        </w:rPr>
        <w:t>47</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3.</w:t>
      </w:r>
      <w:r>
        <w:rPr>
          <w:rFonts w:eastAsiaTheme="minorEastAsia"/>
          <w:noProof/>
          <w:lang w:eastAsia="de-DE"/>
        </w:rPr>
        <w:tab/>
      </w:r>
      <w:r>
        <w:rPr>
          <w:noProof/>
        </w:rPr>
        <w:t>Special Requirements</w:t>
      </w:r>
      <w:r>
        <w:rPr>
          <w:noProof/>
        </w:rPr>
        <w:tab/>
      </w:r>
      <w:r>
        <w:rPr>
          <w:noProof/>
        </w:rPr>
        <w:fldChar w:fldCharType="begin"/>
      </w:r>
      <w:r>
        <w:rPr>
          <w:noProof/>
        </w:rPr>
        <w:instrText xml:space="preserve"> PAGEREF _Toc465848827 \h </w:instrText>
      </w:r>
      <w:r>
        <w:rPr>
          <w:noProof/>
        </w:rPr>
      </w:r>
      <w:r>
        <w:rPr>
          <w:noProof/>
        </w:rPr>
        <w:fldChar w:fldCharType="separate"/>
      </w:r>
      <w:r w:rsidR="00FA1E82">
        <w:rPr>
          <w:noProof/>
        </w:rPr>
        <w:t>27</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4.</w:t>
      </w:r>
      <w:r>
        <w:rPr>
          <w:rFonts w:eastAsiaTheme="minorEastAsia"/>
          <w:noProof/>
          <w:lang w:eastAsia="de-DE"/>
        </w:rPr>
        <w:tab/>
      </w:r>
      <w:r>
        <w:rPr>
          <w:noProof/>
        </w:rPr>
        <w:t>Preconditions</w:t>
      </w:r>
      <w:r>
        <w:rPr>
          <w:noProof/>
        </w:rPr>
        <w:tab/>
      </w:r>
      <w:r>
        <w:rPr>
          <w:noProof/>
        </w:rPr>
        <w:fldChar w:fldCharType="begin"/>
      </w:r>
      <w:r>
        <w:rPr>
          <w:noProof/>
        </w:rPr>
        <w:instrText xml:space="preserve"> PAGEREF _Toc465848828 \h </w:instrText>
      </w:r>
      <w:r>
        <w:rPr>
          <w:noProof/>
        </w:rPr>
      </w:r>
      <w:r>
        <w:rPr>
          <w:noProof/>
        </w:rPr>
        <w:fldChar w:fldCharType="separate"/>
      </w:r>
      <w:r w:rsidR="00FA1E82">
        <w:rPr>
          <w:noProof/>
        </w:rPr>
        <w:t>28</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5.</w:t>
      </w:r>
      <w:r>
        <w:rPr>
          <w:rFonts w:eastAsiaTheme="minorEastAsia"/>
          <w:noProof/>
          <w:lang w:eastAsia="de-DE"/>
        </w:rPr>
        <w:tab/>
      </w:r>
      <w:r>
        <w:rPr>
          <w:noProof/>
        </w:rPr>
        <w:t>Postconditions</w:t>
      </w:r>
      <w:r>
        <w:rPr>
          <w:noProof/>
        </w:rPr>
        <w:tab/>
      </w:r>
      <w:r>
        <w:rPr>
          <w:noProof/>
        </w:rPr>
        <w:fldChar w:fldCharType="begin"/>
      </w:r>
      <w:r>
        <w:rPr>
          <w:noProof/>
        </w:rPr>
        <w:instrText xml:space="preserve"> PAGEREF _Toc465848829 \h </w:instrText>
      </w:r>
      <w:r>
        <w:rPr>
          <w:noProof/>
        </w:rPr>
      </w:r>
      <w:r>
        <w:rPr>
          <w:noProof/>
        </w:rPr>
        <w:fldChar w:fldCharType="separate"/>
      </w:r>
      <w:r w:rsidR="00FA1E82">
        <w:rPr>
          <w:noProof/>
        </w:rPr>
        <w:t>28</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6.</w:t>
      </w:r>
      <w:r>
        <w:rPr>
          <w:rFonts w:eastAsiaTheme="minorEastAsia"/>
          <w:noProof/>
          <w:lang w:eastAsia="de-DE"/>
        </w:rPr>
        <w:tab/>
      </w:r>
      <w:r>
        <w:rPr>
          <w:noProof/>
        </w:rPr>
        <w:t>Extension Points</w:t>
      </w:r>
      <w:r>
        <w:rPr>
          <w:noProof/>
        </w:rPr>
        <w:tab/>
      </w:r>
      <w:r>
        <w:rPr>
          <w:noProof/>
        </w:rPr>
        <w:fldChar w:fldCharType="begin"/>
      </w:r>
      <w:r>
        <w:rPr>
          <w:noProof/>
        </w:rPr>
        <w:instrText xml:space="preserve"> PAGEREF _Toc465848830 \h </w:instrText>
      </w:r>
      <w:r>
        <w:rPr>
          <w:noProof/>
        </w:rPr>
      </w:r>
      <w:r>
        <w:rPr>
          <w:noProof/>
        </w:rPr>
        <w:fldChar w:fldCharType="separate"/>
      </w:r>
      <w:r w:rsidR="00FA1E82">
        <w:rPr>
          <w:noProof/>
        </w:rPr>
        <w:t>28</w:t>
      </w:r>
      <w:r>
        <w:rPr>
          <w:noProof/>
        </w:rPr>
        <w:fldChar w:fldCharType="end"/>
      </w:r>
    </w:p>
    <w:p w:rsidR="00A92A0F" w:rsidRDefault="00A92A0F" w:rsidP="00A92A0F">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Use-Case Specification: Use</w:t>
      </w:r>
      <w:r>
        <w:fldChar w:fldCharType="end"/>
      </w:r>
      <w:bookmarkStart w:id="41" w:name="_Toc425054503"/>
      <w:bookmarkStart w:id="42" w:name="_Toc423410237"/>
      <w:r>
        <w:t xml:space="preserve"> </w:t>
      </w:r>
      <w:bookmarkEnd w:id="41"/>
      <w:bookmarkEnd w:id="42"/>
    </w:p>
    <w:p w:rsidR="00A92A0F" w:rsidRDefault="00A92A0F" w:rsidP="00A92A0F">
      <w:pPr>
        <w:pStyle w:val="InfoBlue"/>
      </w:pPr>
    </w:p>
    <w:p w:rsidR="00A92A0F" w:rsidRDefault="00A92A0F" w:rsidP="00A92A0F">
      <w:pPr>
        <w:pStyle w:val="berschrift1"/>
      </w:pPr>
      <w:bookmarkStart w:id="43" w:name="_Toc465848821"/>
      <w:bookmarkStart w:id="44" w:name="_Toc425054504"/>
      <w:bookmarkStart w:id="45" w:name="_Toc423410238"/>
      <w:r>
        <w:t>Use-Case Name</w:t>
      </w:r>
      <w:bookmarkEnd w:id="43"/>
      <w:r>
        <w:t xml:space="preserve"> </w:t>
      </w:r>
    </w:p>
    <w:p w:rsidR="00A92A0F" w:rsidRDefault="00A92A0F" w:rsidP="00A92A0F">
      <w:pPr>
        <w:pStyle w:val="berschrift2"/>
      </w:pPr>
      <w:bookmarkStart w:id="46" w:name="_Toc465848822"/>
      <w:r>
        <w:t>Brief Description</w:t>
      </w:r>
      <w:bookmarkEnd w:id="44"/>
      <w:bookmarkEnd w:id="45"/>
      <w:bookmarkEnd w:id="46"/>
    </w:p>
    <w:p w:rsidR="00A92A0F" w:rsidRPr="00A92A0F" w:rsidRDefault="00A92A0F" w:rsidP="00A92A0F">
      <w:pPr>
        <w:rPr>
          <w:lang w:val="en-US"/>
        </w:rPr>
      </w:pPr>
      <w:r w:rsidRPr="00A92A0F">
        <w:rPr>
          <w:lang w:val="en-US"/>
        </w:rPr>
        <w:t>This is our UC Diagram which starts if you type in a command.</w:t>
      </w:r>
    </w:p>
    <w:p w:rsidR="00A92A0F" w:rsidRDefault="00A92A0F" w:rsidP="00A92A0F">
      <w:pPr>
        <w:pStyle w:val="berschrift1"/>
      </w:pPr>
      <w:bookmarkStart w:id="47" w:name="_Toc465848823"/>
      <w:bookmarkStart w:id="48" w:name="_Toc425054505"/>
      <w:bookmarkStart w:id="49" w:name="_Toc423410239"/>
      <w:r>
        <w:t xml:space="preserve">Flow </w:t>
      </w:r>
      <w:proofErr w:type="spellStart"/>
      <w:r>
        <w:t>of</w:t>
      </w:r>
      <w:proofErr w:type="spellEnd"/>
      <w:r>
        <w:t xml:space="preserve"> Events</w:t>
      </w:r>
      <w:bookmarkEnd w:id="47"/>
      <w:bookmarkEnd w:id="48"/>
      <w:bookmarkEnd w:id="49"/>
    </w:p>
    <w:p w:rsidR="00A92A0F" w:rsidRDefault="00A92A0F" w:rsidP="00A92A0F">
      <w:pPr>
        <w:pStyle w:val="berschrift2"/>
      </w:pPr>
      <w:bookmarkStart w:id="50" w:name="_Toc465848824"/>
      <w:bookmarkStart w:id="51" w:name="_Toc425054506"/>
      <w:bookmarkStart w:id="52" w:name="_Toc423410240"/>
      <w:r>
        <w:t>Basic Flow</w:t>
      </w:r>
      <w:bookmarkEnd w:id="50"/>
      <w:bookmarkEnd w:id="51"/>
      <w:bookmarkEnd w:id="52"/>
      <w:r>
        <w:t xml:space="preserve"> </w:t>
      </w:r>
    </w:p>
    <w:p w:rsidR="00A92A0F" w:rsidRDefault="00A92A0F" w:rsidP="00A92A0F"/>
    <w:p w:rsidR="00A92A0F" w:rsidRDefault="00A92A0F" w:rsidP="00A92A0F">
      <w:r>
        <w:rPr>
          <w:noProof/>
          <w:lang w:eastAsia="de-DE"/>
        </w:rPr>
        <w:drawing>
          <wp:inline distT="0" distB="0" distL="0" distR="0">
            <wp:extent cx="5943600" cy="4061460"/>
            <wp:effectExtent l="0" t="0" r="0" b="0"/>
            <wp:docPr id="16" name="Grafik 16" descr="UC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UC Alia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A92A0F" w:rsidRDefault="00A92A0F" w:rsidP="00A92A0F">
      <w:r>
        <w:rPr>
          <w:noProof/>
          <w:lang w:eastAsia="de-DE"/>
        </w:rPr>
        <w:lastRenderedPageBreak/>
        <w:drawing>
          <wp:inline distT="0" distB="0" distL="0" distR="0">
            <wp:extent cx="5943600" cy="47548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6">
                      <a:extLst>
                        <a:ext uri="{28A0092B-C50C-407E-A947-70E740481C1C}">
                          <a14:useLocalDpi xmlns:a14="http://schemas.microsoft.com/office/drawing/2010/main" val="0"/>
                        </a:ext>
                      </a:extLst>
                    </a:blip>
                    <a:srcRect t="5495"/>
                    <a:stretch>
                      <a:fillRect/>
                    </a:stretch>
                  </pic:blipFill>
                  <pic:spPr bwMode="auto">
                    <a:xfrm>
                      <a:off x="0" y="0"/>
                      <a:ext cx="5943600" cy="4754880"/>
                    </a:xfrm>
                    <a:prstGeom prst="rect">
                      <a:avLst/>
                    </a:prstGeom>
                    <a:noFill/>
                    <a:ln>
                      <a:noFill/>
                    </a:ln>
                  </pic:spPr>
                </pic:pic>
              </a:graphicData>
            </a:graphic>
          </wp:inline>
        </w:drawing>
      </w:r>
    </w:p>
    <w:p w:rsidR="00A92A0F" w:rsidRPr="00A92A0F" w:rsidRDefault="00A92A0F" w:rsidP="00A92A0F">
      <w:pPr>
        <w:pStyle w:val="berschrift2"/>
        <w:rPr>
          <w:lang w:val="en-US"/>
        </w:rPr>
      </w:pPr>
      <w:bookmarkStart w:id="53" w:name="_Toc465848825"/>
      <w:bookmarkStart w:id="54" w:name="_Toc425054507"/>
      <w:bookmarkStart w:id="55" w:name="_Toc423410241"/>
      <w:r w:rsidRPr="00A92A0F">
        <w:rPr>
          <w:lang w:val="en-US"/>
        </w:rPr>
        <w:t>Alternative Flows</w:t>
      </w:r>
      <w:bookmarkEnd w:id="53"/>
      <w:bookmarkEnd w:id="54"/>
      <w:bookmarkEnd w:id="55"/>
    </w:p>
    <w:p w:rsidR="00A92A0F" w:rsidRPr="00A92A0F" w:rsidRDefault="00A92A0F" w:rsidP="00A92A0F">
      <w:pPr>
        <w:pStyle w:val="berschrift3"/>
        <w:rPr>
          <w:lang w:val="en-US"/>
        </w:rPr>
      </w:pPr>
      <w:r w:rsidRPr="00A92A0F">
        <w:rPr>
          <w:lang w:val="en-US"/>
        </w:rPr>
        <w:t>Command is not available</w:t>
      </w:r>
    </w:p>
    <w:p w:rsidR="00A92A0F" w:rsidRPr="00A92A0F" w:rsidRDefault="00A92A0F" w:rsidP="00A92A0F">
      <w:pPr>
        <w:rPr>
          <w:lang w:val="en-US"/>
        </w:rPr>
      </w:pPr>
      <w:r w:rsidRPr="00A92A0F">
        <w:rPr>
          <w:lang w:val="en-US"/>
        </w:rPr>
        <w:t>If the chosen Command is not available an error massage appears on the UI</w:t>
      </w:r>
    </w:p>
    <w:p w:rsidR="00A92A0F" w:rsidRPr="00FA1E82" w:rsidRDefault="00A92A0F" w:rsidP="00A92A0F">
      <w:pPr>
        <w:pStyle w:val="berschrift1"/>
        <w:rPr>
          <w:lang w:val="en-US"/>
        </w:rPr>
      </w:pPr>
      <w:bookmarkStart w:id="56" w:name="_Toc465848827"/>
      <w:bookmarkStart w:id="57" w:name="_Toc425054510"/>
      <w:bookmarkStart w:id="58" w:name="_Toc423410251"/>
      <w:r w:rsidRPr="00FA1E82">
        <w:rPr>
          <w:lang w:val="en-US"/>
        </w:rPr>
        <w:t>Special Requirements</w:t>
      </w:r>
      <w:bookmarkEnd w:id="56"/>
      <w:bookmarkEnd w:id="57"/>
      <w:bookmarkEnd w:id="58"/>
    </w:p>
    <w:p w:rsidR="00A92A0F" w:rsidRPr="00FA1E82" w:rsidRDefault="00A92A0F" w:rsidP="00A92A0F">
      <w:pPr>
        <w:rPr>
          <w:lang w:val="en-US"/>
        </w:rPr>
      </w:pPr>
      <w:r w:rsidRPr="00FA1E82">
        <w:rPr>
          <w:lang w:val="en-US"/>
        </w:rPr>
        <w:t>n/a</w:t>
      </w:r>
    </w:p>
    <w:p w:rsidR="00A92A0F" w:rsidRPr="00FA1E82" w:rsidRDefault="00A92A0F" w:rsidP="00A92A0F">
      <w:pPr>
        <w:rPr>
          <w:lang w:val="en-US"/>
        </w:rPr>
      </w:pPr>
    </w:p>
    <w:p w:rsidR="00A92A0F" w:rsidRPr="00FA1E82" w:rsidRDefault="00A92A0F" w:rsidP="00A92A0F">
      <w:pPr>
        <w:pStyle w:val="berschrift1"/>
        <w:rPr>
          <w:lang w:val="en-US"/>
        </w:rPr>
      </w:pPr>
      <w:bookmarkStart w:id="59" w:name="_Toc465848828"/>
      <w:bookmarkStart w:id="60" w:name="_Toc425054512"/>
      <w:bookmarkStart w:id="61" w:name="_Toc423410253"/>
      <w:r w:rsidRPr="00FA1E82">
        <w:rPr>
          <w:lang w:val="en-US"/>
        </w:rPr>
        <w:lastRenderedPageBreak/>
        <w:t>Preconditions</w:t>
      </w:r>
      <w:bookmarkEnd w:id="59"/>
      <w:bookmarkEnd w:id="60"/>
      <w:bookmarkEnd w:id="61"/>
    </w:p>
    <w:p w:rsidR="00A92A0F" w:rsidRPr="00A92A0F" w:rsidRDefault="00A92A0F" w:rsidP="00A92A0F">
      <w:pPr>
        <w:rPr>
          <w:lang w:val="en-US"/>
        </w:rPr>
      </w:pPr>
      <w:r w:rsidRPr="00A92A0F">
        <w:rPr>
          <w:lang w:val="en-US"/>
        </w:rPr>
        <w:t>n/a</w:t>
      </w:r>
    </w:p>
    <w:p w:rsidR="00A92A0F" w:rsidRPr="00A92A0F" w:rsidRDefault="00A92A0F" w:rsidP="00A92A0F">
      <w:pPr>
        <w:pStyle w:val="berschrift1"/>
        <w:rPr>
          <w:lang w:val="en-US"/>
        </w:rPr>
      </w:pPr>
      <w:bookmarkStart w:id="62" w:name="_Toc465848829"/>
      <w:bookmarkStart w:id="63" w:name="_Toc425054514"/>
      <w:bookmarkStart w:id="64" w:name="_Toc423410255"/>
      <w:r w:rsidRPr="00A92A0F">
        <w:rPr>
          <w:lang w:val="en-US"/>
        </w:rPr>
        <w:t>Postconditions</w:t>
      </w:r>
      <w:bookmarkEnd w:id="62"/>
      <w:bookmarkEnd w:id="63"/>
      <w:bookmarkEnd w:id="64"/>
    </w:p>
    <w:p w:rsidR="00A92A0F" w:rsidRPr="00A92A0F" w:rsidRDefault="00A92A0F" w:rsidP="00A92A0F">
      <w:pPr>
        <w:rPr>
          <w:lang w:val="en-US"/>
        </w:rPr>
      </w:pPr>
      <w:r w:rsidRPr="00A92A0F">
        <w:rPr>
          <w:lang w:val="en-US"/>
        </w:rPr>
        <w:t>Wait for next input</w:t>
      </w:r>
    </w:p>
    <w:p w:rsidR="00A92A0F" w:rsidRPr="00FA1E82" w:rsidRDefault="00A92A0F" w:rsidP="00A92A0F">
      <w:pPr>
        <w:pStyle w:val="berschrift1"/>
        <w:rPr>
          <w:lang w:val="en-US"/>
        </w:rPr>
      </w:pPr>
      <w:bookmarkStart w:id="65" w:name="_Toc465848830"/>
      <w:r w:rsidRPr="00FA1E82">
        <w:rPr>
          <w:lang w:val="en-US"/>
        </w:rPr>
        <w:t>Extension Points</w:t>
      </w:r>
      <w:bookmarkEnd w:id="65"/>
    </w:p>
    <w:p w:rsidR="00A92A0F" w:rsidRPr="00FA1E82" w:rsidRDefault="00A92A0F" w:rsidP="00A92A0F">
      <w:pPr>
        <w:rPr>
          <w:lang w:val="en-US"/>
        </w:rPr>
      </w:pPr>
      <w:r w:rsidRPr="00FA1E82">
        <w:rPr>
          <w:lang w:val="en-US"/>
        </w:rPr>
        <w:t>n/a</w:t>
      </w:r>
    </w:p>
    <w:p w:rsidR="00A92A0F" w:rsidRDefault="00A92A0F">
      <w:pPr>
        <w:rPr>
          <w:rFonts w:ascii="Times New Roman" w:eastAsia="Times New Roman" w:hAnsi="Times New Roman" w:cs="Times New Roman"/>
          <w:b/>
          <w:bCs/>
          <w:kern w:val="36"/>
          <w:sz w:val="48"/>
          <w:szCs w:val="48"/>
          <w:lang w:val="en-US" w:eastAsia="de-DE"/>
        </w:rPr>
      </w:pPr>
      <w:r>
        <w:rPr>
          <w:lang w:val="en-US"/>
        </w:rPr>
        <w:br w:type="page"/>
      </w:r>
    </w:p>
    <w:p w:rsidR="00A92A0F" w:rsidRDefault="00A92A0F" w:rsidP="00A92A0F">
      <w:pPr>
        <w:pStyle w:val="Titel"/>
        <w:ind w:left="1440" w:hanging="1440"/>
        <w:jc w:val="right"/>
      </w:pPr>
      <w:proofErr w:type="spellStart"/>
      <w:r>
        <w:lastRenderedPageBreak/>
        <w:t>TextVenturer</w:t>
      </w:r>
      <w:proofErr w:type="spellEnd"/>
    </w:p>
    <w:p w:rsidR="00A92A0F" w:rsidRDefault="00A92A0F" w:rsidP="00A92A0F">
      <w:pPr>
        <w:pStyle w:val="Titel"/>
        <w:ind w:left="1440" w:firstLine="720"/>
        <w:jc w:val="right"/>
      </w:pPr>
      <w:r>
        <w:t>Use-Case Specification: Combine</w:t>
      </w:r>
    </w:p>
    <w:p w:rsidR="00A92A0F" w:rsidRDefault="00A92A0F" w:rsidP="00A92A0F">
      <w:pPr>
        <w:pStyle w:val="Titel"/>
        <w:jc w:val="right"/>
      </w:pPr>
    </w:p>
    <w:p w:rsidR="00A92A0F" w:rsidRDefault="00A92A0F" w:rsidP="00A92A0F">
      <w:pPr>
        <w:pStyle w:val="Titel"/>
        <w:jc w:val="right"/>
        <w:rPr>
          <w:sz w:val="28"/>
        </w:rPr>
      </w:pPr>
      <w:r>
        <w:rPr>
          <w:sz w:val="28"/>
        </w:rPr>
        <w:t>Version &lt;1.0&gt;</w:t>
      </w:r>
    </w:p>
    <w:p w:rsidR="00A92A0F" w:rsidRPr="00A92A0F" w:rsidRDefault="00A92A0F" w:rsidP="00A92A0F">
      <w:pPr>
        <w:rPr>
          <w:sz w:val="20"/>
          <w:lang w:val="en-US"/>
        </w:rPr>
      </w:pPr>
    </w:p>
    <w:p w:rsidR="00A92A0F" w:rsidRPr="00A92A0F" w:rsidRDefault="00A92A0F" w:rsidP="00A92A0F">
      <w:pPr>
        <w:rPr>
          <w:lang w:val="en-US"/>
        </w:rPr>
      </w:pPr>
    </w:p>
    <w:p w:rsidR="00A92A0F" w:rsidRPr="00A92A0F" w:rsidRDefault="00A92A0F" w:rsidP="00A92A0F">
      <w:pPr>
        <w:pStyle w:val="Textkrper"/>
        <w:rPr>
          <w:lang w:val="en-US"/>
        </w:rPr>
      </w:pPr>
    </w:p>
    <w:p w:rsidR="00A92A0F" w:rsidRPr="00A92A0F" w:rsidRDefault="00A92A0F" w:rsidP="00A92A0F">
      <w:pPr>
        <w:pStyle w:val="Textkrper"/>
        <w:rPr>
          <w:lang w:val="en-US"/>
        </w:rPr>
      </w:pPr>
    </w:p>
    <w:p w:rsidR="00A92A0F" w:rsidRPr="00A92A0F" w:rsidRDefault="00A92A0F" w:rsidP="00A92A0F">
      <w:pPr>
        <w:spacing w:line="240" w:lineRule="auto"/>
        <w:rPr>
          <w:lang w:val="en-US"/>
        </w:rPr>
        <w:sectPr w:rsidR="00A92A0F" w:rsidRPr="00A92A0F" w:rsidSect="00A92A0F">
          <w:endnotePr>
            <w:numFmt w:val="decimal"/>
          </w:endnotePr>
          <w:type w:val="continuous"/>
          <w:pgSz w:w="12240" w:h="15840"/>
          <w:pgMar w:top="1440" w:right="1440" w:bottom="1440" w:left="1440" w:header="720" w:footer="720" w:gutter="0"/>
          <w:cols w:space="720"/>
          <w:vAlign w:val="center"/>
        </w:sectPr>
      </w:pPr>
    </w:p>
    <w:p w:rsidR="00A92A0F" w:rsidRDefault="00A92A0F" w:rsidP="00A92A0F">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Author</w:t>
            </w:r>
          </w:p>
        </w:tc>
      </w:tr>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&lt;01/NOV/16&gt;</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&lt;1.0&gt;</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First upload</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André Schmitt, Dominik Vogel</w:t>
            </w: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bl>
    <w:p w:rsidR="00A92A0F" w:rsidRDefault="00A92A0F" w:rsidP="00A92A0F">
      <w:pPr>
        <w:rPr>
          <w:sz w:val="20"/>
          <w:szCs w:val="20"/>
          <w:lang w:val="en-US"/>
        </w:rPr>
      </w:pPr>
    </w:p>
    <w:p w:rsidR="00A92A0F" w:rsidRDefault="00A92A0F" w:rsidP="00A92A0F">
      <w:pPr>
        <w:pStyle w:val="Titel"/>
      </w:pPr>
      <w:r>
        <w:rPr>
          <w:b w:val="0"/>
        </w:rPr>
        <w:br w:type="page"/>
      </w:r>
      <w:r>
        <w:lastRenderedPageBreak/>
        <w:t>Table of Contents</w:t>
      </w:r>
    </w:p>
    <w:p w:rsidR="00A92A0F" w:rsidRDefault="00A92A0F" w:rsidP="00A92A0F">
      <w:pPr>
        <w:pStyle w:val="Verzeichnis1"/>
        <w:tabs>
          <w:tab w:val="left" w:pos="432"/>
        </w:tabs>
        <w:rPr>
          <w:rFonts w:eastAsiaTheme="minorEastAsia"/>
          <w:noProof/>
          <w:lang w:eastAsia="de-DE"/>
        </w:rPr>
      </w:pPr>
      <w:r>
        <w:fldChar w:fldCharType="begin"/>
      </w:r>
      <w:r>
        <w:instrText xml:space="preserve"> TOC \o "1-3" </w:instrText>
      </w:r>
      <w:r>
        <w:fldChar w:fldCharType="separate"/>
      </w:r>
      <w:r>
        <w:rPr>
          <w:noProof/>
        </w:rPr>
        <w:t>1.</w:t>
      </w:r>
      <w:r>
        <w:rPr>
          <w:rFonts w:eastAsiaTheme="minorEastAsia"/>
          <w:noProof/>
          <w:lang w:eastAsia="de-DE"/>
        </w:rPr>
        <w:tab/>
      </w:r>
      <w:r>
        <w:rPr>
          <w:noProof/>
        </w:rPr>
        <w:t>Use-Case Name</w:t>
      </w:r>
      <w:r>
        <w:rPr>
          <w:noProof/>
        </w:rPr>
        <w:tab/>
      </w:r>
      <w:r>
        <w:rPr>
          <w:noProof/>
        </w:rPr>
        <w:fldChar w:fldCharType="begin"/>
      </w:r>
      <w:r>
        <w:rPr>
          <w:noProof/>
        </w:rPr>
        <w:instrText xml:space="preserve"> PAGEREF _Toc465849320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1.1</w:t>
      </w:r>
      <w:r>
        <w:rPr>
          <w:rFonts w:eastAsiaTheme="minorEastAsia"/>
          <w:noProof/>
          <w:lang w:eastAsia="de-DE"/>
        </w:rPr>
        <w:tab/>
      </w:r>
      <w:r>
        <w:rPr>
          <w:noProof/>
        </w:rPr>
        <w:t>Brief Description</w:t>
      </w:r>
      <w:r>
        <w:rPr>
          <w:noProof/>
        </w:rPr>
        <w:tab/>
      </w:r>
      <w:r>
        <w:rPr>
          <w:noProof/>
        </w:rPr>
        <w:fldChar w:fldCharType="begin"/>
      </w:r>
      <w:r>
        <w:rPr>
          <w:noProof/>
        </w:rPr>
        <w:instrText xml:space="preserve"> PAGEREF _Toc465849321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2.</w:t>
      </w:r>
      <w:r>
        <w:rPr>
          <w:rFonts w:eastAsiaTheme="minorEastAsia"/>
          <w:noProof/>
          <w:lang w:eastAsia="de-DE"/>
        </w:rPr>
        <w:tab/>
      </w:r>
      <w:r>
        <w:rPr>
          <w:noProof/>
        </w:rPr>
        <w:t>Flow of Events</w:t>
      </w:r>
      <w:r>
        <w:rPr>
          <w:noProof/>
        </w:rPr>
        <w:tab/>
      </w:r>
      <w:r>
        <w:rPr>
          <w:noProof/>
        </w:rPr>
        <w:fldChar w:fldCharType="begin"/>
      </w:r>
      <w:r>
        <w:rPr>
          <w:noProof/>
        </w:rPr>
        <w:instrText xml:space="preserve"> PAGEREF _Toc465849322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2.1</w:t>
      </w:r>
      <w:r>
        <w:rPr>
          <w:rFonts w:eastAsiaTheme="minorEastAsia"/>
          <w:noProof/>
          <w:lang w:eastAsia="de-DE"/>
        </w:rPr>
        <w:tab/>
      </w:r>
      <w:r>
        <w:rPr>
          <w:noProof/>
        </w:rPr>
        <w:t>Basic Flow</w:t>
      </w:r>
      <w:r>
        <w:rPr>
          <w:noProof/>
        </w:rPr>
        <w:tab/>
      </w:r>
      <w:r>
        <w:rPr>
          <w:noProof/>
        </w:rPr>
        <w:fldChar w:fldCharType="begin"/>
      </w:r>
      <w:r>
        <w:rPr>
          <w:noProof/>
        </w:rPr>
        <w:instrText xml:space="preserve"> PAGEREF _Toc465849323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3.</w:t>
      </w:r>
      <w:r>
        <w:rPr>
          <w:rFonts w:eastAsiaTheme="minorEastAsia"/>
          <w:noProof/>
          <w:lang w:eastAsia="de-DE"/>
        </w:rPr>
        <w:tab/>
      </w:r>
      <w:r>
        <w:rPr>
          <w:noProof/>
        </w:rPr>
        <w:t>Special Requirements</w:t>
      </w:r>
      <w:r>
        <w:rPr>
          <w:noProof/>
        </w:rPr>
        <w:tab/>
      </w:r>
      <w:r>
        <w:rPr>
          <w:noProof/>
        </w:rPr>
        <w:fldChar w:fldCharType="begin"/>
      </w:r>
      <w:r>
        <w:rPr>
          <w:noProof/>
        </w:rPr>
        <w:instrText xml:space="preserve"> PAGEREF _Toc465849324 \h </w:instrText>
      </w:r>
      <w:r>
        <w:rPr>
          <w:noProof/>
        </w:rPr>
      </w:r>
      <w:r>
        <w:rPr>
          <w:noProof/>
        </w:rPr>
        <w:fldChar w:fldCharType="separate"/>
      </w:r>
      <w:r w:rsidR="00FA1E82">
        <w:rPr>
          <w:noProof/>
        </w:rPr>
        <w:t>32</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4.</w:t>
      </w:r>
      <w:r>
        <w:rPr>
          <w:rFonts w:eastAsiaTheme="minorEastAsia"/>
          <w:noProof/>
          <w:lang w:eastAsia="de-DE"/>
        </w:rPr>
        <w:tab/>
      </w:r>
      <w:r>
        <w:rPr>
          <w:noProof/>
        </w:rPr>
        <w:t>Preconditions</w:t>
      </w:r>
      <w:r>
        <w:rPr>
          <w:noProof/>
        </w:rPr>
        <w:tab/>
      </w:r>
      <w:r>
        <w:rPr>
          <w:noProof/>
        </w:rPr>
        <w:fldChar w:fldCharType="begin"/>
      </w:r>
      <w:r>
        <w:rPr>
          <w:noProof/>
        </w:rPr>
        <w:instrText xml:space="preserve"> PAGEREF _Toc465849325 \h </w:instrText>
      </w:r>
      <w:r>
        <w:rPr>
          <w:noProof/>
        </w:rPr>
      </w:r>
      <w:r>
        <w:rPr>
          <w:noProof/>
        </w:rPr>
        <w:fldChar w:fldCharType="separate"/>
      </w:r>
      <w:r w:rsidR="00FA1E82">
        <w:rPr>
          <w:noProof/>
        </w:rPr>
        <w:t>32</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5.</w:t>
      </w:r>
      <w:r>
        <w:rPr>
          <w:rFonts w:eastAsiaTheme="minorEastAsia"/>
          <w:noProof/>
          <w:lang w:eastAsia="de-DE"/>
        </w:rPr>
        <w:tab/>
      </w:r>
      <w:r>
        <w:rPr>
          <w:noProof/>
        </w:rPr>
        <w:t>Postconditions</w:t>
      </w:r>
      <w:r>
        <w:rPr>
          <w:noProof/>
        </w:rPr>
        <w:tab/>
      </w:r>
      <w:r>
        <w:rPr>
          <w:noProof/>
        </w:rPr>
        <w:fldChar w:fldCharType="begin"/>
      </w:r>
      <w:r>
        <w:rPr>
          <w:noProof/>
        </w:rPr>
        <w:instrText xml:space="preserve"> PAGEREF _Toc465849326 \h </w:instrText>
      </w:r>
      <w:r>
        <w:rPr>
          <w:noProof/>
        </w:rPr>
      </w:r>
      <w:r>
        <w:rPr>
          <w:noProof/>
        </w:rPr>
        <w:fldChar w:fldCharType="separate"/>
      </w:r>
      <w:r w:rsidR="00FA1E82">
        <w:rPr>
          <w:noProof/>
        </w:rPr>
        <w:t>32</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6.</w:t>
      </w:r>
      <w:r>
        <w:rPr>
          <w:rFonts w:eastAsiaTheme="minorEastAsia"/>
          <w:noProof/>
          <w:lang w:eastAsia="de-DE"/>
        </w:rPr>
        <w:tab/>
      </w:r>
      <w:r>
        <w:rPr>
          <w:noProof/>
        </w:rPr>
        <w:t>Extension Points</w:t>
      </w:r>
      <w:r>
        <w:rPr>
          <w:noProof/>
        </w:rPr>
        <w:tab/>
      </w:r>
      <w:r>
        <w:rPr>
          <w:noProof/>
        </w:rPr>
        <w:fldChar w:fldCharType="begin"/>
      </w:r>
      <w:r>
        <w:rPr>
          <w:noProof/>
        </w:rPr>
        <w:instrText xml:space="preserve"> PAGEREF _Toc465849327 \h </w:instrText>
      </w:r>
      <w:r>
        <w:rPr>
          <w:noProof/>
        </w:rPr>
      </w:r>
      <w:r>
        <w:rPr>
          <w:noProof/>
        </w:rPr>
        <w:fldChar w:fldCharType="separate"/>
      </w:r>
      <w:r w:rsidR="00FA1E82">
        <w:rPr>
          <w:noProof/>
        </w:rPr>
        <w:t>33</w:t>
      </w:r>
      <w:r>
        <w:rPr>
          <w:noProof/>
        </w:rPr>
        <w:fldChar w:fldCharType="end"/>
      </w:r>
    </w:p>
    <w:p w:rsidR="00A92A0F" w:rsidRDefault="00A92A0F" w:rsidP="00A92A0F">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Use-Case Specification: &lt;Use-Case Name&gt;</w:t>
      </w:r>
      <w:r>
        <w:fldChar w:fldCharType="end"/>
      </w:r>
      <w:r>
        <w:t xml:space="preserve"> </w:t>
      </w:r>
    </w:p>
    <w:p w:rsidR="00A92A0F" w:rsidRDefault="00A92A0F" w:rsidP="00A92A0F">
      <w:pPr>
        <w:pStyle w:val="InfoBlue"/>
      </w:pPr>
    </w:p>
    <w:p w:rsidR="00A92A0F" w:rsidRPr="00A92A0F" w:rsidRDefault="00A92A0F" w:rsidP="00A92A0F">
      <w:pPr>
        <w:pStyle w:val="berschrift1"/>
        <w:rPr>
          <w:lang w:val="en-US"/>
        </w:rPr>
      </w:pPr>
      <w:bookmarkStart w:id="66" w:name="_Toc465849320"/>
      <w:r w:rsidRPr="00A92A0F">
        <w:rPr>
          <w:lang w:val="en-US"/>
        </w:rPr>
        <w:t>Use-Case Name</w:t>
      </w:r>
      <w:bookmarkEnd w:id="66"/>
      <w:r w:rsidRPr="00A92A0F">
        <w:rPr>
          <w:lang w:val="en-US"/>
        </w:rPr>
        <w:t xml:space="preserve"> </w:t>
      </w:r>
    </w:p>
    <w:p w:rsidR="00A92A0F" w:rsidRPr="00A92A0F" w:rsidRDefault="00A92A0F" w:rsidP="00A92A0F">
      <w:pPr>
        <w:pStyle w:val="berschrift2"/>
        <w:rPr>
          <w:lang w:val="en-US"/>
        </w:rPr>
      </w:pPr>
      <w:bookmarkStart w:id="67" w:name="_Toc465849321"/>
      <w:r w:rsidRPr="00A92A0F">
        <w:rPr>
          <w:lang w:val="en-US"/>
        </w:rPr>
        <w:t>Brief Description</w:t>
      </w:r>
      <w:bookmarkEnd w:id="67"/>
    </w:p>
    <w:p w:rsidR="00A92A0F" w:rsidRPr="00A92A0F" w:rsidRDefault="00A92A0F" w:rsidP="00A92A0F">
      <w:pPr>
        <w:rPr>
          <w:lang w:val="en-US"/>
        </w:rPr>
      </w:pPr>
      <w:r w:rsidRPr="00A92A0F">
        <w:rPr>
          <w:lang w:val="en-US"/>
        </w:rPr>
        <w:t>This is our UC Diagram which starts if you type in “combine $</w:t>
      </w:r>
      <w:proofErr w:type="spellStart"/>
      <w:r w:rsidRPr="00A92A0F">
        <w:rPr>
          <w:lang w:val="en-US"/>
        </w:rPr>
        <w:t>itemA</w:t>
      </w:r>
      <w:proofErr w:type="spellEnd"/>
      <w:r w:rsidRPr="00A92A0F">
        <w:rPr>
          <w:lang w:val="en-US"/>
        </w:rPr>
        <w:t xml:space="preserve"> with $</w:t>
      </w:r>
      <w:proofErr w:type="spellStart"/>
      <w:r w:rsidRPr="00A92A0F">
        <w:rPr>
          <w:lang w:val="en-US"/>
        </w:rPr>
        <w:t>itemB</w:t>
      </w:r>
      <w:proofErr w:type="spellEnd"/>
      <w:r w:rsidRPr="00A92A0F">
        <w:rPr>
          <w:lang w:val="en-US"/>
        </w:rPr>
        <w:t>”</w:t>
      </w:r>
    </w:p>
    <w:p w:rsidR="00A92A0F" w:rsidRDefault="00A92A0F" w:rsidP="00A92A0F">
      <w:pPr>
        <w:pStyle w:val="berschrift1"/>
      </w:pPr>
      <w:bookmarkStart w:id="68" w:name="_Toc465849322"/>
      <w:r>
        <w:t xml:space="preserve">Flow </w:t>
      </w:r>
      <w:proofErr w:type="spellStart"/>
      <w:r>
        <w:t>of</w:t>
      </w:r>
      <w:proofErr w:type="spellEnd"/>
      <w:r>
        <w:t xml:space="preserve"> Events</w:t>
      </w:r>
      <w:bookmarkEnd w:id="68"/>
    </w:p>
    <w:p w:rsidR="00A92A0F" w:rsidRDefault="00A92A0F" w:rsidP="00A92A0F">
      <w:pPr>
        <w:pStyle w:val="berschrift2"/>
      </w:pPr>
      <w:bookmarkStart w:id="69" w:name="_Toc465849323"/>
      <w:r>
        <w:t>Basic Flow</w:t>
      </w:r>
      <w:bookmarkEnd w:id="69"/>
      <w:r>
        <w:t xml:space="preserve"> </w:t>
      </w:r>
    </w:p>
    <w:p w:rsidR="00A92A0F" w:rsidRDefault="00A92A0F" w:rsidP="00A92A0F"/>
    <w:p w:rsidR="00A92A0F" w:rsidRDefault="00A92A0F" w:rsidP="00A92A0F">
      <w:r>
        <w:rPr>
          <w:noProof/>
          <w:lang w:eastAsia="de-DE"/>
        </w:rPr>
        <w:drawing>
          <wp:inline distT="0" distB="0" distL="0" distR="0">
            <wp:extent cx="4015740" cy="3840480"/>
            <wp:effectExtent l="0" t="0" r="381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15740" cy="3840480"/>
                    </a:xfrm>
                    <a:prstGeom prst="rect">
                      <a:avLst/>
                    </a:prstGeom>
                    <a:noFill/>
                    <a:ln>
                      <a:noFill/>
                    </a:ln>
                  </pic:spPr>
                </pic:pic>
              </a:graphicData>
            </a:graphic>
          </wp:inline>
        </w:drawing>
      </w:r>
    </w:p>
    <w:p w:rsidR="00A92A0F" w:rsidRDefault="00A92A0F" w:rsidP="00A92A0F">
      <w:r>
        <w:rPr>
          <w:noProof/>
        </w:rPr>
        <w:lastRenderedPageBreak/>
        <w:drawing>
          <wp:inline distT="0" distB="0" distL="0" distR="0">
            <wp:extent cx="4991100" cy="3985260"/>
            <wp:effectExtent l="0" t="0" r="0" b="0"/>
            <wp:docPr id="17" name="Grafik 17" descr="combine 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mbine mocku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991100" cy="3985260"/>
                    </a:xfrm>
                    <a:prstGeom prst="rect">
                      <a:avLst/>
                    </a:prstGeom>
                    <a:noFill/>
                    <a:ln>
                      <a:noFill/>
                    </a:ln>
                  </pic:spPr>
                </pic:pic>
              </a:graphicData>
            </a:graphic>
          </wp:inline>
        </w:drawing>
      </w:r>
    </w:p>
    <w:p w:rsidR="00A92A0F" w:rsidRPr="00FA1E82" w:rsidRDefault="00A92A0F" w:rsidP="00A92A0F">
      <w:pPr>
        <w:pStyle w:val="berschrift1"/>
        <w:rPr>
          <w:lang w:val="en-US"/>
        </w:rPr>
      </w:pPr>
      <w:bookmarkStart w:id="70" w:name="_Toc465849324"/>
      <w:r w:rsidRPr="00FA1E82">
        <w:rPr>
          <w:lang w:val="en-US"/>
        </w:rPr>
        <w:t>Special Requirements</w:t>
      </w:r>
      <w:bookmarkEnd w:id="70"/>
    </w:p>
    <w:p w:rsidR="00A92A0F" w:rsidRPr="00FA1E82" w:rsidRDefault="00A92A0F" w:rsidP="00A92A0F">
      <w:pPr>
        <w:rPr>
          <w:lang w:val="en-US"/>
        </w:rPr>
      </w:pPr>
      <w:r w:rsidRPr="00FA1E82">
        <w:rPr>
          <w:lang w:val="en-US"/>
        </w:rPr>
        <w:t>n/a</w:t>
      </w:r>
    </w:p>
    <w:p w:rsidR="00A92A0F" w:rsidRPr="00FA1E82" w:rsidRDefault="00A92A0F" w:rsidP="00A92A0F">
      <w:pPr>
        <w:rPr>
          <w:lang w:val="en-US"/>
        </w:rPr>
      </w:pPr>
    </w:p>
    <w:p w:rsidR="00A92A0F" w:rsidRPr="00FA1E82" w:rsidRDefault="00A92A0F" w:rsidP="00A92A0F">
      <w:pPr>
        <w:pStyle w:val="berschrift1"/>
        <w:rPr>
          <w:lang w:val="en-US"/>
        </w:rPr>
      </w:pPr>
      <w:bookmarkStart w:id="71" w:name="_Toc465849325"/>
      <w:r w:rsidRPr="00FA1E82">
        <w:rPr>
          <w:lang w:val="en-US"/>
        </w:rPr>
        <w:t>Preconditions</w:t>
      </w:r>
      <w:bookmarkEnd w:id="71"/>
    </w:p>
    <w:p w:rsidR="00A92A0F" w:rsidRPr="00A92A0F" w:rsidRDefault="00A92A0F" w:rsidP="00A92A0F">
      <w:pPr>
        <w:rPr>
          <w:lang w:val="en-US"/>
        </w:rPr>
      </w:pPr>
      <w:r w:rsidRPr="00A92A0F">
        <w:rPr>
          <w:lang w:val="en-US"/>
        </w:rPr>
        <w:t>n/a</w:t>
      </w:r>
    </w:p>
    <w:p w:rsidR="00A92A0F" w:rsidRPr="00A92A0F" w:rsidRDefault="00A92A0F" w:rsidP="00A92A0F">
      <w:pPr>
        <w:pStyle w:val="berschrift1"/>
        <w:rPr>
          <w:lang w:val="en-US"/>
        </w:rPr>
      </w:pPr>
      <w:bookmarkStart w:id="72" w:name="_Toc465849326"/>
      <w:r w:rsidRPr="00A92A0F">
        <w:rPr>
          <w:lang w:val="en-US"/>
        </w:rPr>
        <w:t>Postconditions</w:t>
      </w:r>
      <w:bookmarkEnd w:id="72"/>
    </w:p>
    <w:p w:rsidR="00A92A0F" w:rsidRPr="00A92A0F" w:rsidRDefault="00A92A0F" w:rsidP="00A92A0F">
      <w:pPr>
        <w:rPr>
          <w:lang w:val="en-US"/>
        </w:rPr>
      </w:pPr>
      <w:r w:rsidRPr="00A92A0F">
        <w:rPr>
          <w:lang w:val="en-US"/>
        </w:rPr>
        <w:t>Show name of new Item</w:t>
      </w:r>
    </w:p>
    <w:p w:rsidR="00A92A0F" w:rsidRPr="00A92A0F" w:rsidRDefault="00A92A0F" w:rsidP="00A92A0F">
      <w:pPr>
        <w:pStyle w:val="berschrift1"/>
        <w:rPr>
          <w:lang w:val="en-US"/>
        </w:rPr>
      </w:pPr>
      <w:bookmarkStart w:id="73" w:name="_Toc465849327"/>
      <w:r w:rsidRPr="00A92A0F">
        <w:rPr>
          <w:lang w:val="en-US"/>
        </w:rPr>
        <w:lastRenderedPageBreak/>
        <w:t>Extension Points</w:t>
      </w:r>
      <w:bookmarkEnd w:id="73"/>
    </w:p>
    <w:p w:rsidR="00A92A0F" w:rsidRPr="00A92A0F" w:rsidRDefault="00A92A0F" w:rsidP="00A92A0F">
      <w:pPr>
        <w:rPr>
          <w:lang w:val="en-US"/>
        </w:rPr>
      </w:pPr>
      <w:r w:rsidRPr="00A92A0F">
        <w:rPr>
          <w:lang w:val="en-US"/>
        </w:rPr>
        <w:t>n/a</w:t>
      </w:r>
    </w:p>
    <w:p w:rsidR="00A92A0F" w:rsidRDefault="00A92A0F" w:rsidP="00A92A0F">
      <w:pPr>
        <w:pStyle w:val="InfoBlue"/>
      </w:pPr>
    </w:p>
    <w:p w:rsidR="00A92A0F" w:rsidRDefault="00A92A0F" w:rsidP="00A92A0F">
      <w:pPr>
        <w:pStyle w:val="Titel"/>
        <w:ind w:left="1440" w:hanging="1440"/>
        <w:jc w:val="right"/>
      </w:pPr>
      <w:proofErr w:type="spellStart"/>
      <w:r>
        <w:t>TextVenturer</w:t>
      </w:r>
      <w:proofErr w:type="spellEnd"/>
    </w:p>
    <w:p w:rsidR="00A92A0F" w:rsidRPr="00DA18B8" w:rsidRDefault="00A92A0F" w:rsidP="00A92A0F">
      <w:pPr>
        <w:pStyle w:val="Titel"/>
        <w:ind w:left="1440" w:firstLine="720"/>
        <w:jc w:val="right"/>
      </w:pPr>
      <w:r w:rsidRPr="00DA18B8">
        <w:t xml:space="preserve">Use-Case Specification: </w:t>
      </w:r>
      <w:r>
        <w:t>Use</w:t>
      </w:r>
    </w:p>
    <w:p w:rsidR="00A92A0F" w:rsidRDefault="00A92A0F" w:rsidP="00A92A0F">
      <w:pPr>
        <w:pStyle w:val="Titel"/>
        <w:jc w:val="right"/>
      </w:pPr>
    </w:p>
    <w:p w:rsidR="00A92A0F" w:rsidRDefault="00A92A0F" w:rsidP="00A92A0F">
      <w:pPr>
        <w:pStyle w:val="Titel"/>
        <w:jc w:val="right"/>
        <w:rPr>
          <w:sz w:val="28"/>
        </w:rPr>
      </w:pPr>
      <w:r>
        <w:rPr>
          <w:sz w:val="28"/>
        </w:rPr>
        <w:t>Version &lt;1.0&gt;</w:t>
      </w:r>
    </w:p>
    <w:p w:rsidR="00A92A0F" w:rsidRDefault="00A92A0F" w:rsidP="00A92A0F"/>
    <w:p w:rsidR="00A92A0F" w:rsidRDefault="00A92A0F" w:rsidP="00A92A0F"/>
    <w:p w:rsidR="00A92A0F" w:rsidRDefault="00A92A0F" w:rsidP="00A92A0F">
      <w:pPr>
        <w:pStyle w:val="Textkrper"/>
      </w:pPr>
    </w:p>
    <w:p w:rsidR="00A92A0F" w:rsidRDefault="00A92A0F" w:rsidP="00A92A0F">
      <w:pPr>
        <w:pStyle w:val="Textkrper"/>
      </w:pPr>
    </w:p>
    <w:p w:rsidR="00A92A0F" w:rsidRDefault="00A92A0F" w:rsidP="00A92A0F">
      <w:pPr>
        <w:sectPr w:rsidR="00A92A0F" w:rsidSect="00A92A0F">
          <w:headerReference w:type="default" r:id="rId79"/>
          <w:endnotePr>
            <w:numFmt w:val="decimal"/>
          </w:endnotePr>
          <w:type w:val="continuous"/>
          <w:pgSz w:w="12240" w:h="15840"/>
          <w:pgMar w:top="1440" w:right="1440" w:bottom="1440" w:left="1440" w:header="720" w:footer="720" w:gutter="0"/>
          <w:cols w:space="720"/>
          <w:vAlign w:val="center"/>
        </w:sectPr>
      </w:pPr>
    </w:p>
    <w:p w:rsidR="00A92A0F" w:rsidRDefault="00A92A0F" w:rsidP="00A92A0F">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2A0F" w:rsidTr="00341DBD">
        <w:tc>
          <w:tcPr>
            <w:tcW w:w="2304" w:type="dxa"/>
          </w:tcPr>
          <w:p w:rsidR="00A92A0F" w:rsidRDefault="00A92A0F" w:rsidP="00341DBD">
            <w:pPr>
              <w:pStyle w:val="Tabletext"/>
              <w:jc w:val="center"/>
              <w:rPr>
                <w:b/>
              </w:rPr>
            </w:pPr>
            <w:r>
              <w:rPr>
                <w:b/>
              </w:rPr>
              <w:t>Date</w:t>
            </w:r>
          </w:p>
        </w:tc>
        <w:tc>
          <w:tcPr>
            <w:tcW w:w="1152" w:type="dxa"/>
          </w:tcPr>
          <w:p w:rsidR="00A92A0F" w:rsidRDefault="00A92A0F" w:rsidP="00341DBD">
            <w:pPr>
              <w:pStyle w:val="Tabletext"/>
              <w:jc w:val="center"/>
              <w:rPr>
                <w:b/>
              </w:rPr>
            </w:pPr>
            <w:r>
              <w:rPr>
                <w:b/>
              </w:rPr>
              <w:t>Version</w:t>
            </w:r>
          </w:p>
        </w:tc>
        <w:tc>
          <w:tcPr>
            <w:tcW w:w="3744" w:type="dxa"/>
          </w:tcPr>
          <w:p w:rsidR="00A92A0F" w:rsidRDefault="00A92A0F" w:rsidP="00341DBD">
            <w:pPr>
              <w:pStyle w:val="Tabletext"/>
              <w:jc w:val="center"/>
              <w:rPr>
                <w:b/>
              </w:rPr>
            </w:pPr>
            <w:r>
              <w:rPr>
                <w:b/>
              </w:rPr>
              <w:t>Description</w:t>
            </w:r>
          </w:p>
        </w:tc>
        <w:tc>
          <w:tcPr>
            <w:tcW w:w="2304" w:type="dxa"/>
          </w:tcPr>
          <w:p w:rsidR="00A92A0F" w:rsidRDefault="00A92A0F" w:rsidP="00341DBD">
            <w:pPr>
              <w:pStyle w:val="Tabletext"/>
              <w:jc w:val="center"/>
              <w:rPr>
                <w:b/>
              </w:rPr>
            </w:pPr>
            <w:r>
              <w:rPr>
                <w:b/>
              </w:rPr>
              <w:t>Author</w:t>
            </w:r>
          </w:p>
        </w:tc>
      </w:tr>
      <w:tr w:rsidR="00A92A0F" w:rsidTr="00341DBD">
        <w:tc>
          <w:tcPr>
            <w:tcW w:w="2304" w:type="dxa"/>
          </w:tcPr>
          <w:p w:rsidR="00A92A0F" w:rsidRDefault="00A92A0F" w:rsidP="00341DBD">
            <w:pPr>
              <w:pStyle w:val="Tabletext"/>
            </w:pPr>
            <w:r>
              <w:t>&lt;12/DEC/16&gt;</w:t>
            </w:r>
          </w:p>
        </w:tc>
        <w:tc>
          <w:tcPr>
            <w:tcW w:w="1152" w:type="dxa"/>
          </w:tcPr>
          <w:p w:rsidR="00A92A0F" w:rsidRDefault="00A92A0F" w:rsidP="00341DBD">
            <w:pPr>
              <w:pStyle w:val="Tabletext"/>
            </w:pPr>
            <w:r>
              <w:t>&lt;1.0&gt;</w:t>
            </w:r>
          </w:p>
        </w:tc>
        <w:tc>
          <w:tcPr>
            <w:tcW w:w="3744" w:type="dxa"/>
          </w:tcPr>
          <w:p w:rsidR="00A92A0F" w:rsidRDefault="00A92A0F" w:rsidP="00341DBD">
            <w:pPr>
              <w:pStyle w:val="Tabletext"/>
            </w:pPr>
            <w:r>
              <w:t>First Uploaded</w:t>
            </w:r>
          </w:p>
        </w:tc>
        <w:tc>
          <w:tcPr>
            <w:tcW w:w="2304" w:type="dxa"/>
          </w:tcPr>
          <w:p w:rsidR="00A92A0F" w:rsidRDefault="00A92A0F" w:rsidP="00341DBD">
            <w:pPr>
              <w:pStyle w:val="Tabletext"/>
            </w:pPr>
            <w:r>
              <w:t>André Schmitt</w:t>
            </w:r>
          </w:p>
        </w:tc>
      </w:tr>
      <w:tr w:rsidR="00A92A0F" w:rsidTr="00341DBD">
        <w:tc>
          <w:tcPr>
            <w:tcW w:w="2304" w:type="dxa"/>
          </w:tcPr>
          <w:p w:rsidR="00A92A0F" w:rsidRDefault="00A92A0F" w:rsidP="00341DBD">
            <w:pPr>
              <w:pStyle w:val="Tabletext"/>
            </w:pPr>
          </w:p>
        </w:tc>
        <w:tc>
          <w:tcPr>
            <w:tcW w:w="1152" w:type="dxa"/>
          </w:tcPr>
          <w:p w:rsidR="00A92A0F" w:rsidRDefault="00A92A0F" w:rsidP="00341DBD">
            <w:pPr>
              <w:pStyle w:val="Tabletext"/>
            </w:pPr>
          </w:p>
        </w:tc>
        <w:tc>
          <w:tcPr>
            <w:tcW w:w="3744" w:type="dxa"/>
          </w:tcPr>
          <w:p w:rsidR="00A92A0F" w:rsidRDefault="00A92A0F" w:rsidP="00341DBD">
            <w:pPr>
              <w:pStyle w:val="Tabletext"/>
            </w:pPr>
          </w:p>
        </w:tc>
        <w:tc>
          <w:tcPr>
            <w:tcW w:w="2304" w:type="dxa"/>
          </w:tcPr>
          <w:p w:rsidR="00A92A0F" w:rsidRDefault="00A92A0F" w:rsidP="00341DBD">
            <w:pPr>
              <w:pStyle w:val="Tabletext"/>
            </w:pPr>
          </w:p>
        </w:tc>
      </w:tr>
      <w:tr w:rsidR="00A92A0F" w:rsidTr="00341DBD">
        <w:tc>
          <w:tcPr>
            <w:tcW w:w="2304" w:type="dxa"/>
          </w:tcPr>
          <w:p w:rsidR="00A92A0F" w:rsidRDefault="00A92A0F" w:rsidP="00341DBD">
            <w:pPr>
              <w:pStyle w:val="Tabletext"/>
            </w:pPr>
          </w:p>
        </w:tc>
        <w:tc>
          <w:tcPr>
            <w:tcW w:w="1152" w:type="dxa"/>
          </w:tcPr>
          <w:p w:rsidR="00A92A0F" w:rsidRDefault="00A92A0F" w:rsidP="00341DBD">
            <w:pPr>
              <w:pStyle w:val="Tabletext"/>
            </w:pPr>
          </w:p>
        </w:tc>
        <w:tc>
          <w:tcPr>
            <w:tcW w:w="3744" w:type="dxa"/>
          </w:tcPr>
          <w:p w:rsidR="00A92A0F" w:rsidRDefault="00A92A0F" w:rsidP="00341DBD">
            <w:pPr>
              <w:pStyle w:val="Tabletext"/>
            </w:pPr>
          </w:p>
        </w:tc>
        <w:tc>
          <w:tcPr>
            <w:tcW w:w="2304" w:type="dxa"/>
          </w:tcPr>
          <w:p w:rsidR="00A92A0F" w:rsidRDefault="00A92A0F" w:rsidP="00341DBD">
            <w:pPr>
              <w:pStyle w:val="Tabletext"/>
            </w:pPr>
          </w:p>
        </w:tc>
      </w:tr>
      <w:tr w:rsidR="00A92A0F" w:rsidTr="00341DBD">
        <w:tc>
          <w:tcPr>
            <w:tcW w:w="2304" w:type="dxa"/>
          </w:tcPr>
          <w:p w:rsidR="00A92A0F" w:rsidRDefault="00A92A0F" w:rsidP="00341DBD">
            <w:pPr>
              <w:pStyle w:val="Tabletext"/>
            </w:pPr>
          </w:p>
        </w:tc>
        <w:tc>
          <w:tcPr>
            <w:tcW w:w="1152" w:type="dxa"/>
          </w:tcPr>
          <w:p w:rsidR="00A92A0F" w:rsidRDefault="00A92A0F" w:rsidP="00341DBD">
            <w:pPr>
              <w:pStyle w:val="Tabletext"/>
            </w:pPr>
          </w:p>
        </w:tc>
        <w:tc>
          <w:tcPr>
            <w:tcW w:w="3744" w:type="dxa"/>
          </w:tcPr>
          <w:p w:rsidR="00A92A0F" w:rsidRDefault="00A92A0F" w:rsidP="00341DBD">
            <w:pPr>
              <w:pStyle w:val="Tabletext"/>
            </w:pPr>
          </w:p>
        </w:tc>
        <w:tc>
          <w:tcPr>
            <w:tcW w:w="2304" w:type="dxa"/>
          </w:tcPr>
          <w:p w:rsidR="00A92A0F" w:rsidRDefault="00A92A0F" w:rsidP="00341DBD">
            <w:pPr>
              <w:pStyle w:val="Tabletext"/>
            </w:pPr>
          </w:p>
        </w:tc>
      </w:tr>
    </w:tbl>
    <w:p w:rsidR="00A92A0F" w:rsidRDefault="00A92A0F" w:rsidP="00A92A0F"/>
    <w:p w:rsidR="00A92A0F" w:rsidRDefault="00A92A0F" w:rsidP="00A92A0F">
      <w:pPr>
        <w:pStyle w:val="Titel"/>
      </w:pPr>
      <w:r>
        <w:br w:type="page"/>
      </w:r>
      <w:r>
        <w:lastRenderedPageBreak/>
        <w:t>Table of Contents</w:t>
      </w:r>
    </w:p>
    <w:p w:rsidR="00A92A0F" w:rsidRDefault="00A92A0F" w:rsidP="00A92A0F">
      <w:pPr>
        <w:pStyle w:val="Verzeichnis1"/>
        <w:tabs>
          <w:tab w:val="left" w:pos="432"/>
        </w:tabs>
        <w:rPr>
          <w:rFonts w:eastAsiaTheme="minorEastAsia"/>
          <w:noProof/>
          <w:lang w:eastAsia="de-DE"/>
        </w:rPr>
      </w:pPr>
      <w:r>
        <w:fldChar w:fldCharType="begin"/>
      </w:r>
      <w:r>
        <w:instrText xml:space="preserve"> TOC \o "1-3" </w:instrText>
      </w:r>
      <w:r>
        <w:fldChar w:fldCharType="separate"/>
      </w:r>
      <w:r>
        <w:rPr>
          <w:noProof/>
        </w:rPr>
        <w:t>1.</w:t>
      </w:r>
      <w:r>
        <w:rPr>
          <w:rFonts w:eastAsiaTheme="minorEastAsia"/>
          <w:noProof/>
          <w:lang w:eastAsia="de-DE"/>
        </w:rPr>
        <w:tab/>
      </w:r>
      <w:r>
        <w:rPr>
          <w:noProof/>
        </w:rPr>
        <w:t>Use-Case Name</w:t>
      </w:r>
      <w:r>
        <w:rPr>
          <w:noProof/>
        </w:rPr>
        <w:tab/>
      </w:r>
      <w:r>
        <w:rPr>
          <w:noProof/>
        </w:rPr>
        <w:fldChar w:fldCharType="begin"/>
      </w:r>
      <w:r>
        <w:rPr>
          <w:noProof/>
        </w:rPr>
        <w:instrText xml:space="preserve"> PAGEREF _Toc465848821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1.1</w:t>
      </w:r>
      <w:r>
        <w:rPr>
          <w:rFonts w:eastAsiaTheme="minorEastAsia"/>
          <w:noProof/>
          <w:lang w:eastAsia="de-DE"/>
        </w:rPr>
        <w:tab/>
      </w:r>
      <w:r>
        <w:rPr>
          <w:noProof/>
        </w:rPr>
        <w:t>Brief Description</w:t>
      </w:r>
      <w:r>
        <w:rPr>
          <w:noProof/>
        </w:rPr>
        <w:tab/>
      </w:r>
      <w:r>
        <w:rPr>
          <w:noProof/>
        </w:rPr>
        <w:fldChar w:fldCharType="begin"/>
      </w:r>
      <w:r>
        <w:rPr>
          <w:noProof/>
        </w:rPr>
        <w:instrText xml:space="preserve"> PAGEREF _Toc465848822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2.</w:t>
      </w:r>
      <w:r>
        <w:rPr>
          <w:rFonts w:eastAsiaTheme="minorEastAsia"/>
          <w:noProof/>
          <w:lang w:eastAsia="de-DE"/>
        </w:rPr>
        <w:tab/>
      </w:r>
      <w:r>
        <w:rPr>
          <w:noProof/>
        </w:rPr>
        <w:t>Flow of Events</w:t>
      </w:r>
      <w:r>
        <w:rPr>
          <w:noProof/>
        </w:rPr>
        <w:tab/>
      </w:r>
      <w:r>
        <w:rPr>
          <w:noProof/>
        </w:rPr>
        <w:fldChar w:fldCharType="begin"/>
      </w:r>
      <w:r>
        <w:rPr>
          <w:noProof/>
        </w:rPr>
        <w:instrText xml:space="preserve"> PAGEREF _Toc465848823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2.1</w:t>
      </w:r>
      <w:r>
        <w:rPr>
          <w:rFonts w:eastAsiaTheme="minorEastAsia"/>
          <w:noProof/>
          <w:lang w:eastAsia="de-DE"/>
        </w:rPr>
        <w:tab/>
      </w:r>
      <w:r>
        <w:rPr>
          <w:noProof/>
        </w:rPr>
        <w:t>Basic Flow</w:t>
      </w:r>
      <w:r>
        <w:rPr>
          <w:noProof/>
        </w:rPr>
        <w:tab/>
      </w:r>
      <w:r>
        <w:rPr>
          <w:noProof/>
        </w:rPr>
        <w:fldChar w:fldCharType="begin"/>
      </w:r>
      <w:r>
        <w:rPr>
          <w:noProof/>
        </w:rPr>
        <w:instrText xml:space="preserve"> PAGEREF _Toc465848824 \h </w:instrText>
      </w:r>
      <w:r>
        <w:rPr>
          <w:noProof/>
        </w:rPr>
      </w:r>
      <w:r>
        <w:rPr>
          <w:noProof/>
        </w:rPr>
        <w:fldChar w:fldCharType="separate"/>
      </w:r>
      <w:r w:rsidR="00FA1E82">
        <w:rPr>
          <w:noProof/>
        </w:rPr>
        <w:t>26</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2.2</w:t>
      </w:r>
      <w:r>
        <w:rPr>
          <w:rFonts w:eastAsiaTheme="minorEastAsia"/>
          <w:noProof/>
          <w:lang w:eastAsia="de-DE"/>
        </w:rPr>
        <w:tab/>
      </w:r>
      <w:r>
        <w:rPr>
          <w:noProof/>
        </w:rPr>
        <w:t>Alternative Flows</w:t>
      </w:r>
      <w:r>
        <w:rPr>
          <w:noProof/>
        </w:rPr>
        <w:tab/>
      </w:r>
      <w:r>
        <w:rPr>
          <w:noProof/>
        </w:rPr>
        <w:fldChar w:fldCharType="begin"/>
      </w:r>
      <w:r>
        <w:rPr>
          <w:noProof/>
        </w:rPr>
        <w:instrText xml:space="preserve"> PAGEREF _Toc465848825 \h </w:instrText>
      </w:r>
      <w:r>
        <w:rPr>
          <w:noProof/>
        </w:rPr>
      </w:r>
      <w:r>
        <w:rPr>
          <w:noProof/>
        </w:rPr>
        <w:fldChar w:fldCharType="separate"/>
      </w:r>
      <w:r w:rsidR="00FA1E82">
        <w:rPr>
          <w:noProof/>
        </w:rPr>
        <w:t>27</w:t>
      </w:r>
      <w:r>
        <w:rPr>
          <w:noProof/>
        </w:rPr>
        <w:fldChar w:fldCharType="end"/>
      </w:r>
    </w:p>
    <w:p w:rsidR="00A92A0F" w:rsidRDefault="00A92A0F" w:rsidP="00A92A0F">
      <w:pPr>
        <w:pStyle w:val="Verzeichnis3"/>
        <w:rPr>
          <w:rFonts w:eastAsiaTheme="minorEastAsia"/>
          <w:noProof/>
          <w:lang w:eastAsia="de-DE"/>
        </w:rPr>
      </w:pPr>
      <w:r>
        <w:rPr>
          <w:noProof/>
        </w:rPr>
        <w:t>2.2.1</w:t>
      </w:r>
      <w:r>
        <w:rPr>
          <w:rFonts w:eastAsiaTheme="minorEastAsia"/>
          <w:noProof/>
          <w:lang w:eastAsia="de-DE"/>
        </w:rPr>
        <w:tab/>
      </w:r>
      <w:r>
        <w:rPr>
          <w:noProof/>
        </w:rPr>
        <w:t>amount of inventory zero</w:t>
      </w:r>
      <w:r>
        <w:rPr>
          <w:noProof/>
        </w:rPr>
        <w:tab/>
      </w:r>
      <w:r>
        <w:rPr>
          <w:noProof/>
        </w:rPr>
        <w:fldChar w:fldCharType="begin"/>
      </w:r>
      <w:r>
        <w:rPr>
          <w:noProof/>
        </w:rPr>
        <w:instrText xml:space="preserve"> PAGEREF _Toc465848826 \h </w:instrText>
      </w:r>
      <w:r>
        <w:rPr>
          <w:noProof/>
        </w:rPr>
      </w:r>
      <w:r>
        <w:rPr>
          <w:noProof/>
        </w:rPr>
        <w:fldChar w:fldCharType="separate"/>
      </w:r>
      <w:r w:rsidR="00FA1E82">
        <w:rPr>
          <w:noProof/>
        </w:rPr>
        <w:t>47</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3.</w:t>
      </w:r>
      <w:r>
        <w:rPr>
          <w:rFonts w:eastAsiaTheme="minorEastAsia"/>
          <w:noProof/>
          <w:lang w:eastAsia="de-DE"/>
        </w:rPr>
        <w:tab/>
      </w:r>
      <w:r>
        <w:rPr>
          <w:noProof/>
        </w:rPr>
        <w:t>Special Requirements</w:t>
      </w:r>
      <w:r>
        <w:rPr>
          <w:noProof/>
        </w:rPr>
        <w:tab/>
      </w:r>
      <w:r>
        <w:rPr>
          <w:noProof/>
        </w:rPr>
        <w:fldChar w:fldCharType="begin"/>
      </w:r>
      <w:r>
        <w:rPr>
          <w:noProof/>
        </w:rPr>
        <w:instrText xml:space="preserve"> PAGEREF _Toc465848827 \h </w:instrText>
      </w:r>
      <w:r>
        <w:rPr>
          <w:noProof/>
        </w:rPr>
      </w:r>
      <w:r>
        <w:rPr>
          <w:noProof/>
        </w:rPr>
        <w:fldChar w:fldCharType="separate"/>
      </w:r>
      <w:r w:rsidR="00FA1E82">
        <w:rPr>
          <w:noProof/>
        </w:rPr>
        <w:t>27</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4.</w:t>
      </w:r>
      <w:r>
        <w:rPr>
          <w:rFonts w:eastAsiaTheme="minorEastAsia"/>
          <w:noProof/>
          <w:lang w:eastAsia="de-DE"/>
        </w:rPr>
        <w:tab/>
      </w:r>
      <w:r>
        <w:rPr>
          <w:noProof/>
        </w:rPr>
        <w:t>Preconditions</w:t>
      </w:r>
      <w:r>
        <w:rPr>
          <w:noProof/>
        </w:rPr>
        <w:tab/>
      </w:r>
      <w:r>
        <w:rPr>
          <w:noProof/>
        </w:rPr>
        <w:fldChar w:fldCharType="begin"/>
      </w:r>
      <w:r>
        <w:rPr>
          <w:noProof/>
        </w:rPr>
        <w:instrText xml:space="preserve"> PAGEREF _Toc465848828 \h </w:instrText>
      </w:r>
      <w:r>
        <w:rPr>
          <w:noProof/>
        </w:rPr>
      </w:r>
      <w:r>
        <w:rPr>
          <w:noProof/>
        </w:rPr>
        <w:fldChar w:fldCharType="separate"/>
      </w:r>
      <w:r w:rsidR="00FA1E82">
        <w:rPr>
          <w:noProof/>
        </w:rPr>
        <w:t>28</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5.</w:t>
      </w:r>
      <w:r>
        <w:rPr>
          <w:rFonts w:eastAsiaTheme="minorEastAsia"/>
          <w:noProof/>
          <w:lang w:eastAsia="de-DE"/>
        </w:rPr>
        <w:tab/>
      </w:r>
      <w:r>
        <w:rPr>
          <w:noProof/>
        </w:rPr>
        <w:t>Postconditions</w:t>
      </w:r>
      <w:r>
        <w:rPr>
          <w:noProof/>
        </w:rPr>
        <w:tab/>
      </w:r>
      <w:r>
        <w:rPr>
          <w:noProof/>
        </w:rPr>
        <w:fldChar w:fldCharType="begin"/>
      </w:r>
      <w:r>
        <w:rPr>
          <w:noProof/>
        </w:rPr>
        <w:instrText xml:space="preserve"> PAGEREF _Toc465848829 \h </w:instrText>
      </w:r>
      <w:r>
        <w:rPr>
          <w:noProof/>
        </w:rPr>
      </w:r>
      <w:r>
        <w:rPr>
          <w:noProof/>
        </w:rPr>
        <w:fldChar w:fldCharType="separate"/>
      </w:r>
      <w:r w:rsidR="00FA1E82">
        <w:rPr>
          <w:noProof/>
        </w:rPr>
        <w:t>28</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6.</w:t>
      </w:r>
      <w:r>
        <w:rPr>
          <w:rFonts w:eastAsiaTheme="minorEastAsia"/>
          <w:noProof/>
          <w:lang w:eastAsia="de-DE"/>
        </w:rPr>
        <w:tab/>
      </w:r>
      <w:r>
        <w:rPr>
          <w:noProof/>
        </w:rPr>
        <w:t>Extension Points</w:t>
      </w:r>
      <w:r>
        <w:rPr>
          <w:noProof/>
        </w:rPr>
        <w:tab/>
      </w:r>
      <w:r>
        <w:rPr>
          <w:noProof/>
        </w:rPr>
        <w:fldChar w:fldCharType="begin"/>
      </w:r>
      <w:r>
        <w:rPr>
          <w:noProof/>
        </w:rPr>
        <w:instrText xml:space="preserve"> PAGEREF _Toc465848830 \h </w:instrText>
      </w:r>
      <w:r>
        <w:rPr>
          <w:noProof/>
        </w:rPr>
      </w:r>
      <w:r>
        <w:rPr>
          <w:noProof/>
        </w:rPr>
        <w:fldChar w:fldCharType="separate"/>
      </w:r>
      <w:r w:rsidR="00FA1E82">
        <w:rPr>
          <w:noProof/>
        </w:rPr>
        <w:t>28</w:t>
      </w:r>
      <w:r>
        <w:rPr>
          <w:noProof/>
        </w:rPr>
        <w:fldChar w:fldCharType="end"/>
      </w:r>
    </w:p>
    <w:p w:rsidR="00A92A0F" w:rsidRDefault="00A92A0F" w:rsidP="00A92A0F">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Use-Case Specification: Use</w:t>
      </w:r>
      <w:r>
        <w:fldChar w:fldCharType="end"/>
      </w:r>
      <w:r>
        <w:t xml:space="preserve"> </w:t>
      </w:r>
    </w:p>
    <w:p w:rsidR="00A92A0F" w:rsidRDefault="00A92A0F" w:rsidP="00A92A0F">
      <w:pPr>
        <w:pStyle w:val="InfoBlue"/>
      </w:pPr>
    </w:p>
    <w:p w:rsidR="00A92A0F" w:rsidRDefault="00A92A0F" w:rsidP="00A92A0F">
      <w:pPr>
        <w:pStyle w:val="berschrift1"/>
      </w:pPr>
      <w:r>
        <w:t xml:space="preserve">Use-Case Name </w:t>
      </w:r>
    </w:p>
    <w:p w:rsidR="00A92A0F" w:rsidRDefault="00A92A0F" w:rsidP="00A92A0F">
      <w:pPr>
        <w:pStyle w:val="berschrift2"/>
      </w:pPr>
      <w:r>
        <w:t>Brief Description</w:t>
      </w:r>
    </w:p>
    <w:p w:rsidR="00A92A0F" w:rsidRPr="00A92A0F" w:rsidRDefault="00A92A0F" w:rsidP="00A92A0F">
      <w:pPr>
        <w:rPr>
          <w:lang w:val="en-US"/>
        </w:rPr>
      </w:pPr>
      <w:r w:rsidRPr="00A92A0F">
        <w:rPr>
          <w:lang w:val="en-US"/>
        </w:rPr>
        <w:t>This is our UC Diagram which starts if you type in “use &lt;item&gt; with &lt;object&gt;”</w:t>
      </w:r>
    </w:p>
    <w:p w:rsidR="00A92A0F" w:rsidRDefault="00A92A0F" w:rsidP="00A92A0F">
      <w:pPr>
        <w:pStyle w:val="berschrift1"/>
      </w:pPr>
      <w:r>
        <w:t xml:space="preserve">Flow </w:t>
      </w:r>
      <w:proofErr w:type="spellStart"/>
      <w:r>
        <w:t>of</w:t>
      </w:r>
      <w:proofErr w:type="spellEnd"/>
      <w:r>
        <w:t xml:space="preserve"> Events</w:t>
      </w:r>
    </w:p>
    <w:p w:rsidR="00A92A0F" w:rsidRDefault="00A92A0F" w:rsidP="00A92A0F">
      <w:pPr>
        <w:pStyle w:val="berschrift2"/>
      </w:pPr>
      <w:r>
        <w:t xml:space="preserve">Basic Flow </w:t>
      </w:r>
    </w:p>
    <w:p w:rsidR="00A92A0F" w:rsidRDefault="00A92A0F" w:rsidP="00A92A0F"/>
    <w:p w:rsidR="00A92A0F" w:rsidRDefault="00A92A0F" w:rsidP="00A92A0F">
      <w:r>
        <w:rPr>
          <w:noProof/>
          <w:lang w:eastAsia="de-DE"/>
        </w:rPr>
        <w:drawing>
          <wp:inline distT="0" distB="0" distL="0" distR="0" wp14:anchorId="43389B8F" wp14:editId="6DB49BF5">
            <wp:extent cx="4016772" cy="4068825"/>
            <wp:effectExtent l="0" t="0" r="317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 inventory (2).png"/>
                    <pic:cNvPicPr/>
                  </pic:nvPicPr>
                  <pic:blipFill>
                    <a:blip r:embed="rId80">
                      <a:extLst>
                        <a:ext uri="{28A0092B-C50C-407E-A947-70E740481C1C}">
                          <a14:useLocalDpi xmlns:a14="http://schemas.microsoft.com/office/drawing/2010/main" val="0"/>
                        </a:ext>
                      </a:extLst>
                    </a:blip>
                    <a:stretch>
                      <a:fillRect/>
                    </a:stretch>
                  </pic:blipFill>
                  <pic:spPr>
                    <a:xfrm>
                      <a:off x="0" y="0"/>
                      <a:ext cx="4016772" cy="4068825"/>
                    </a:xfrm>
                    <a:prstGeom prst="rect">
                      <a:avLst/>
                    </a:prstGeom>
                  </pic:spPr>
                </pic:pic>
              </a:graphicData>
            </a:graphic>
          </wp:inline>
        </w:drawing>
      </w:r>
    </w:p>
    <w:p w:rsidR="00A92A0F" w:rsidRPr="00B41734" w:rsidRDefault="00A92A0F" w:rsidP="00A92A0F">
      <w:r>
        <w:rPr>
          <w:noProof/>
          <w:lang w:eastAsia="de-DE"/>
        </w:rPr>
        <w:lastRenderedPageBreak/>
        <w:drawing>
          <wp:inline distT="0" distB="0" distL="0" distR="0" wp14:anchorId="44CFEC22" wp14:editId="77A29E01">
            <wp:extent cx="5943600" cy="475170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srcRect t="5494"/>
                    <a:stretch/>
                  </pic:blipFill>
                  <pic:spPr bwMode="auto">
                    <a:xfrm>
                      <a:off x="0" y="0"/>
                      <a:ext cx="5943600" cy="4751705"/>
                    </a:xfrm>
                    <a:prstGeom prst="rect">
                      <a:avLst/>
                    </a:prstGeom>
                    <a:ln>
                      <a:noFill/>
                    </a:ln>
                    <a:extLst>
                      <a:ext uri="{53640926-AAD7-44D8-BBD7-CCE9431645EC}">
                        <a14:shadowObscured xmlns:a14="http://schemas.microsoft.com/office/drawing/2010/main"/>
                      </a:ext>
                    </a:extLst>
                  </pic:spPr>
                </pic:pic>
              </a:graphicData>
            </a:graphic>
          </wp:inline>
        </w:drawing>
      </w:r>
    </w:p>
    <w:p w:rsidR="00A92A0F" w:rsidRPr="00A92A0F" w:rsidRDefault="00A92A0F" w:rsidP="00A92A0F">
      <w:pPr>
        <w:pStyle w:val="berschrift2"/>
        <w:rPr>
          <w:lang w:val="en-US"/>
        </w:rPr>
      </w:pPr>
      <w:r w:rsidRPr="00A92A0F">
        <w:rPr>
          <w:lang w:val="en-US"/>
        </w:rPr>
        <w:t>Alternative Flows</w:t>
      </w:r>
    </w:p>
    <w:p w:rsidR="00A92A0F" w:rsidRPr="00A92A0F" w:rsidRDefault="00A92A0F" w:rsidP="00A92A0F">
      <w:pPr>
        <w:pStyle w:val="berschrift3"/>
        <w:rPr>
          <w:lang w:val="en-US"/>
        </w:rPr>
      </w:pPr>
      <w:r w:rsidRPr="00A92A0F">
        <w:rPr>
          <w:lang w:val="en-US"/>
        </w:rPr>
        <w:t>Items are not combinable</w:t>
      </w:r>
    </w:p>
    <w:p w:rsidR="00A92A0F" w:rsidRPr="00A92A0F" w:rsidRDefault="00A92A0F" w:rsidP="00A92A0F">
      <w:pPr>
        <w:rPr>
          <w:lang w:val="en-US"/>
        </w:rPr>
      </w:pPr>
      <w:r w:rsidRPr="00A92A0F">
        <w:rPr>
          <w:lang w:val="en-US"/>
        </w:rPr>
        <w:t>If the chosen Items are not combinable an error massage appears on the UI</w:t>
      </w:r>
    </w:p>
    <w:p w:rsidR="00A92A0F" w:rsidRPr="00FA1E82" w:rsidRDefault="00A92A0F" w:rsidP="00A92A0F">
      <w:pPr>
        <w:pStyle w:val="berschrift1"/>
        <w:rPr>
          <w:lang w:val="en-US"/>
        </w:rPr>
      </w:pPr>
      <w:r w:rsidRPr="00FA1E82">
        <w:rPr>
          <w:lang w:val="en-US"/>
        </w:rPr>
        <w:t>Special Requirements</w:t>
      </w:r>
    </w:p>
    <w:p w:rsidR="00A92A0F" w:rsidRPr="00FA1E82" w:rsidRDefault="00A92A0F" w:rsidP="00A92A0F">
      <w:pPr>
        <w:rPr>
          <w:lang w:val="en-US"/>
        </w:rPr>
      </w:pPr>
      <w:r w:rsidRPr="00FA1E82">
        <w:rPr>
          <w:lang w:val="en-US"/>
        </w:rPr>
        <w:t>n/a</w:t>
      </w:r>
    </w:p>
    <w:p w:rsidR="00A92A0F" w:rsidRPr="00FA1E82" w:rsidRDefault="00A92A0F" w:rsidP="00A92A0F">
      <w:pPr>
        <w:rPr>
          <w:lang w:val="en-US"/>
        </w:rPr>
      </w:pPr>
    </w:p>
    <w:p w:rsidR="00A92A0F" w:rsidRPr="00FA1E82" w:rsidRDefault="00A92A0F" w:rsidP="00A92A0F">
      <w:pPr>
        <w:pStyle w:val="berschrift1"/>
        <w:rPr>
          <w:lang w:val="en-US"/>
        </w:rPr>
      </w:pPr>
      <w:r w:rsidRPr="00FA1E82">
        <w:rPr>
          <w:lang w:val="en-US"/>
        </w:rPr>
        <w:lastRenderedPageBreak/>
        <w:t>Preconditions</w:t>
      </w:r>
    </w:p>
    <w:p w:rsidR="00A92A0F" w:rsidRPr="00A92A0F" w:rsidRDefault="00A92A0F" w:rsidP="00A92A0F">
      <w:pPr>
        <w:rPr>
          <w:lang w:val="en-US"/>
        </w:rPr>
      </w:pPr>
      <w:r w:rsidRPr="00A92A0F">
        <w:rPr>
          <w:lang w:val="en-US"/>
        </w:rPr>
        <w:t>n/a</w:t>
      </w:r>
    </w:p>
    <w:p w:rsidR="00A92A0F" w:rsidRPr="00A92A0F" w:rsidRDefault="00A92A0F" w:rsidP="00A92A0F">
      <w:pPr>
        <w:pStyle w:val="berschrift1"/>
        <w:rPr>
          <w:lang w:val="en-US"/>
        </w:rPr>
      </w:pPr>
      <w:r w:rsidRPr="00A92A0F">
        <w:rPr>
          <w:lang w:val="en-US"/>
        </w:rPr>
        <w:t>Postconditions</w:t>
      </w:r>
    </w:p>
    <w:p w:rsidR="00A92A0F" w:rsidRPr="00A92A0F" w:rsidRDefault="00A92A0F" w:rsidP="00A92A0F">
      <w:pPr>
        <w:rPr>
          <w:lang w:val="en-US"/>
        </w:rPr>
      </w:pPr>
      <w:r w:rsidRPr="00A92A0F">
        <w:rPr>
          <w:lang w:val="en-US"/>
        </w:rPr>
        <w:t>Wait for next input</w:t>
      </w:r>
    </w:p>
    <w:p w:rsidR="00A92A0F" w:rsidRPr="00FA1E82" w:rsidRDefault="00A92A0F" w:rsidP="00A92A0F">
      <w:pPr>
        <w:pStyle w:val="berschrift1"/>
        <w:rPr>
          <w:lang w:val="en-US"/>
        </w:rPr>
      </w:pPr>
      <w:r w:rsidRPr="00FA1E82">
        <w:rPr>
          <w:lang w:val="en-US"/>
        </w:rPr>
        <w:t>Extension Points</w:t>
      </w:r>
    </w:p>
    <w:p w:rsidR="00A92A0F" w:rsidRPr="00FA1E82" w:rsidRDefault="00A92A0F" w:rsidP="00A92A0F">
      <w:pPr>
        <w:rPr>
          <w:lang w:val="en-US"/>
        </w:rPr>
      </w:pPr>
      <w:r w:rsidRPr="00FA1E82">
        <w:rPr>
          <w:lang w:val="en-US"/>
        </w:rPr>
        <w:t>n/a</w:t>
      </w:r>
    </w:p>
    <w:p w:rsidR="00A92A0F" w:rsidRDefault="00A92A0F">
      <w:pPr>
        <w:rPr>
          <w:rFonts w:ascii="Times New Roman" w:eastAsia="Times New Roman" w:hAnsi="Times New Roman" w:cs="Times New Roman"/>
          <w:b/>
          <w:bCs/>
          <w:kern w:val="36"/>
          <w:sz w:val="48"/>
          <w:szCs w:val="48"/>
          <w:lang w:val="en-US" w:eastAsia="de-DE"/>
        </w:rPr>
      </w:pPr>
      <w:r>
        <w:rPr>
          <w:lang w:val="en-US"/>
        </w:rPr>
        <w:br w:type="page"/>
      </w:r>
    </w:p>
    <w:p w:rsidR="00A92A0F" w:rsidRDefault="00A92A0F" w:rsidP="00A92A0F">
      <w:pPr>
        <w:pStyle w:val="Titel"/>
        <w:ind w:left="1440" w:hanging="1440"/>
        <w:jc w:val="right"/>
      </w:pPr>
      <w:proofErr w:type="spellStart"/>
      <w:r>
        <w:lastRenderedPageBreak/>
        <w:t>TextVenturer</w:t>
      </w:r>
      <w:proofErr w:type="spellEnd"/>
    </w:p>
    <w:p w:rsidR="00A92A0F" w:rsidRDefault="00A92A0F" w:rsidP="00A92A0F">
      <w:pPr>
        <w:pStyle w:val="Titel"/>
        <w:ind w:left="1440" w:firstLine="720"/>
        <w:jc w:val="right"/>
      </w:pPr>
      <w:r>
        <w:t>Use-Case Specification: Pick up</w:t>
      </w:r>
    </w:p>
    <w:p w:rsidR="00A92A0F" w:rsidRDefault="00A92A0F" w:rsidP="00A92A0F">
      <w:pPr>
        <w:pStyle w:val="Titel"/>
        <w:jc w:val="right"/>
      </w:pPr>
    </w:p>
    <w:p w:rsidR="00A92A0F" w:rsidRDefault="00A92A0F" w:rsidP="00A92A0F">
      <w:pPr>
        <w:pStyle w:val="Titel"/>
        <w:jc w:val="right"/>
        <w:rPr>
          <w:sz w:val="28"/>
        </w:rPr>
      </w:pPr>
      <w:r>
        <w:rPr>
          <w:sz w:val="28"/>
        </w:rPr>
        <w:t>Version &lt;1.0&gt;</w:t>
      </w:r>
    </w:p>
    <w:p w:rsidR="00A92A0F" w:rsidRDefault="00A92A0F" w:rsidP="00A92A0F">
      <w:pPr>
        <w:rPr>
          <w:sz w:val="20"/>
        </w:rPr>
      </w:pPr>
    </w:p>
    <w:p w:rsidR="00A92A0F" w:rsidRDefault="00A92A0F" w:rsidP="00A92A0F"/>
    <w:p w:rsidR="00A92A0F" w:rsidRDefault="00A92A0F" w:rsidP="00A92A0F">
      <w:pPr>
        <w:pStyle w:val="Textkrper"/>
      </w:pPr>
    </w:p>
    <w:p w:rsidR="00A92A0F" w:rsidRDefault="00A92A0F" w:rsidP="00A92A0F">
      <w:pPr>
        <w:pStyle w:val="Textkrper"/>
      </w:pPr>
    </w:p>
    <w:p w:rsidR="00A92A0F" w:rsidRDefault="00A92A0F" w:rsidP="00A92A0F">
      <w:pPr>
        <w:spacing w:line="240" w:lineRule="auto"/>
        <w:sectPr w:rsidR="00A92A0F" w:rsidSect="00A92A0F">
          <w:endnotePr>
            <w:numFmt w:val="decimal"/>
          </w:endnotePr>
          <w:type w:val="continuous"/>
          <w:pgSz w:w="12240" w:h="15840"/>
          <w:pgMar w:top="1440" w:right="1440" w:bottom="1440" w:left="1440" w:header="720" w:footer="720" w:gutter="0"/>
          <w:cols w:space="720"/>
          <w:vAlign w:val="center"/>
        </w:sectPr>
      </w:pPr>
    </w:p>
    <w:p w:rsidR="00A92A0F" w:rsidRDefault="00A92A0F" w:rsidP="00A92A0F">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Author</w:t>
            </w:r>
          </w:p>
        </w:tc>
      </w:tr>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&lt;05/DEC/16&gt;</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&lt;1.0&gt;</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First upload</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André Schmitt</w:t>
            </w: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bl>
    <w:p w:rsidR="00A92A0F" w:rsidRDefault="00A92A0F" w:rsidP="00A92A0F">
      <w:pPr>
        <w:rPr>
          <w:sz w:val="20"/>
          <w:szCs w:val="20"/>
          <w:lang w:val="en-US"/>
        </w:rPr>
      </w:pPr>
    </w:p>
    <w:p w:rsidR="00A92A0F" w:rsidRDefault="00A92A0F" w:rsidP="00A92A0F">
      <w:pPr>
        <w:pStyle w:val="Titel"/>
      </w:pPr>
      <w:r>
        <w:rPr>
          <w:b w:val="0"/>
        </w:rPr>
        <w:br w:type="page"/>
      </w:r>
      <w:r>
        <w:lastRenderedPageBreak/>
        <w:t>Table of Contents</w:t>
      </w:r>
    </w:p>
    <w:p w:rsidR="00A92A0F" w:rsidRDefault="00A92A0F" w:rsidP="00A92A0F">
      <w:pPr>
        <w:pStyle w:val="Verzeichnis1"/>
        <w:tabs>
          <w:tab w:val="left" w:pos="432"/>
        </w:tabs>
        <w:rPr>
          <w:rFonts w:eastAsiaTheme="minorEastAsia"/>
          <w:noProof/>
          <w:lang w:eastAsia="de-DE"/>
        </w:rPr>
      </w:pPr>
      <w:r>
        <w:fldChar w:fldCharType="begin"/>
      </w:r>
      <w:r>
        <w:instrText xml:space="preserve"> TOC \o "1-3" </w:instrText>
      </w:r>
      <w:r>
        <w:fldChar w:fldCharType="separate"/>
      </w:r>
      <w:r>
        <w:rPr>
          <w:noProof/>
        </w:rPr>
        <w:t>1.</w:t>
      </w:r>
      <w:r>
        <w:rPr>
          <w:rFonts w:eastAsiaTheme="minorEastAsia"/>
          <w:noProof/>
          <w:lang w:eastAsia="de-DE"/>
        </w:rPr>
        <w:tab/>
      </w:r>
      <w:r>
        <w:rPr>
          <w:noProof/>
        </w:rPr>
        <w:t>Use-Case Name</w:t>
      </w:r>
      <w:r>
        <w:rPr>
          <w:noProof/>
        </w:rPr>
        <w:tab/>
      </w:r>
      <w:r>
        <w:rPr>
          <w:noProof/>
        </w:rPr>
        <w:fldChar w:fldCharType="begin"/>
      </w:r>
      <w:r>
        <w:rPr>
          <w:noProof/>
        </w:rPr>
        <w:instrText xml:space="preserve"> PAGEREF _Toc465849320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1.1</w:t>
      </w:r>
      <w:r>
        <w:rPr>
          <w:rFonts w:eastAsiaTheme="minorEastAsia"/>
          <w:noProof/>
          <w:lang w:eastAsia="de-DE"/>
        </w:rPr>
        <w:tab/>
      </w:r>
      <w:r>
        <w:rPr>
          <w:noProof/>
        </w:rPr>
        <w:t>Brief Description</w:t>
      </w:r>
      <w:r>
        <w:rPr>
          <w:noProof/>
        </w:rPr>
        <w:tab/>
      </w:r>
      <w:r>
        <w:rPr>
          <w:noProof/>
        </w:rPr>
        <w:fldChar w:fldCharType="begin"/>
      </w:r>
      <w:r>
        <w:rPr>
          <w:noProof/>
        </w:rPr>
        <w:instrText xml:space="preserve"> PAGEREF _Toc465849321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2.</w:t>
      </w:r>
      <w:r>
        <w:rPr>
          <w:rFonts w:eastAsiaTheme="minorEastAsia"/>
          <w:noProof/>
          <w:lang w:eastAsia="de-DE"/>
        </w:rPr>
        <w:tab/>
      </w:r>
      <w:r>
        <w:rPr>
          <w:noProof/>
        </w:rPr>
        <w:t>Flow of Events</w:t>
      </w:r>
      <w:r>
        <w:rPr>
          <w:noProof/>
        </w:rPr>
        <w:tab/>
      </w:r>
      <w:r>
        <w:rPr>
          <w:noProof/>
        </w:rPr>
        <w:fldChar w:fldCharType="begin"/>
      </w:r>
      <w:r>
        <w:rPr>
          <w:noProof/>
        </w:rPr>
        <w:instrText xml:space="preserve"> PAGEREF _Toc465849322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2"/>
        <w:tabs>
          <w:tab w:val="left" w:pos="1000"/>
        </w:tabs>
        <w:rPr>
          <w:rFonts w:eastAsiaTheme="minorEastAsia"/>
          <w:noProof/>
          <w:lang w:eastAsia="de-DE"/>
        </w:rPr>
      </w:pPr>
      <w:r>
        <w:rPr>
          <w:noProof/>
        </w:rPr>
        <w:t>2.1</w:t>
      </w:r>
      <w:r>
        <w:rPr>
          <w:rFonts w:eastAsiaTheme="minorEastAsia"/>
          <w:noProof/>
          <w:lang w:eastAsia="de-DE"/>
        </w:rPr>
        <w:tab/>
      </w:r>
      <w:r>
        <w:rPr>
          <w:noProof/>
        </w:rPr>
        <w:t>Basic Flow</w:t>
      </w:r>
      <w:r>
        <w:rPr>
          <w:noProof/>
        </w:rPr>
        <w:tab/>
      </w:r>
      <w:r>
        <w:rPr>
          <w:noProof/>
        </w:rPr>
        <w:fldChar w:fldCharType="begin"/>
      </w:r>
      <w:r>
        <w:rPr>
          <w:noProof/>
        </w:rPr>
        <w:instrText xml:space="preserve"> PAGEREF _Toc465849323 \h </w:instrText>
      </w:r>
      <w:r>
        <w:rPr>
          <w:noProof/>
        </w:rPr>
      </w:r>
      <w:r>
        <w:rPr>
          <w:noProof/>
        </w:rPr>
        <w:fldChar w:fldCharType="separate"/>
      </w:r>
      <w:r w:rsidR="00FA1E82">
        <w:rPr>
          <w:noProof/>
        </w:rPr>
        <w:t>31</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3.</w:t>
      </w:r>
      <w:r>
        <w:rPr>
          <w:rFonts w:eastAsiaTheme="minorEastAsia"/>
          <w:noProof/>
          <w:lang w:eastAsia="de-DE"/>
        </w:rPr>
        <w:tab/>
      </w:r>
      <w:r>
        <w:rPr>
          <w:noProof/>
        </w:rPr>
        <w:t>Special Requirements</w:t>
      </w:r>
      <w:r>
        <w:rPr>
          <w:noProof/>
        </w:rPr>
        <w:tab/>
      </w:r>
      <w:r>
        <w:rPr>
          <w:noProof/>
        </w:rPr>
        <w:fldChar w:fldCharType="begin"/>
      </w:r>
      <w:r>
        <w:rPr>
          <w:noProof/>
        </w:rPr>
        <w:instrText xml:space="preserve"> PAGEREF _Toc465849324 \h </w:instrText>
      </w:r>
      <w:r>
        <w:rPr>
          <w:noProof/>
        </w:rPr>
      </w:r>
      <w:r>
        <w:rPr>
          <w:noProof/>
        </w:rPr>
        <w:fldChar w:fldCharType="separate"/>
      </w:r>
      <w:r w:rsidR="00FA1E82">
        <w:rPr>
          <w:noProof/>
        </w:rPr>
        <w:t>32</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4.</w:t>
      </w:r>
      <w:r>
        <w:rPr>
          <w:rFonts w:eastAsiaTheme="minorEastAsia"/>
          <w:noProof/>
          <w:lang w:eastAsia="de-DE"/>
        </w:rPr>
        <w:tab/>
      </w:r>
      <w:r>
        <w:rPr>
          <w:noProof/>
        </w:rPr>
        <w:t>Preconditions</w:t>
      </w:r>
      <w:r>
        <w:rPr>
          <w:noProof/>
        </w:rPr>
        <w:tab/>
      </w:r>
      <w:r>
        <w:rPr>
          <w:noProof/>
        </w:rPr>
        <w:fldChar w:fldCharType="begin"/>
      </w:r>
      <w:r>
        <w:rPr>
          <w:noProof/>
        </w:rPr>
        <w:instrText xml:space="preserve"> PAGEREF _Toc465849325 \h </w:instrText>
      </w:r>
      <w:r>
        <w:rPr>
          <w:noProof/>
        </w:rPr>
      </w:r>
      <w:r>
        <w:rPr>
          <w:noProof/>
        </w:rPr>
        <w:fldChar w:fldCharType="separate"/>
      </w:r>
      <w:r w:rsidR="00FA1E82">
        <w:rPr>
          <w:noProof/>
        </w:rPr>
        <w:t>32</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5.</w:t>
      </w:r>
      <w:r>
        <w:rPr>
          <w:rFonts w:eastAsiaTheme="minorEastAsia"/>
          <w:noProof/>
          <w:lang w:eastAsia="de-DE"/>
        </w:rPr>
        <w:tab/>
      </w:r>
      <w:r>
        <w:rPr>
          <w:noProof/>
        </w:rPr>
        <w:t>Postconditions</w:t>
      </w:r>
      <w:r>
        <w:rPr>
          <w:noProof/>
        </w:rPr>
        <w:tab/>
      </w:r>
      <w:r>
        <w:rPr>
          <w:noProof/>
        </w:rPr>
        <w:fldChar w:fldCharType="begin"/>
      </w:r>
      <w:r>
        <w:rPr>
          <w:noProof/>
        </w:rPr>
        <w:instrText xml:space="preserve"> PAGEREF _Toc465849326 \h </w:instrText>
      </w:r>
      <w:r>
        <w:rPr>
          <w:noProof/>
        </w:rPr>
      </w:r>
      <w:r>
        <w:rPr>
          <w:noProof/>
        </w:rPr>
        <w:fldChar w:fldCharType="separate"/>
      </w:r>
      <w:r w:rsidR="00FA1E82">
        <w:rPr>
          <w:noProof/>
        </w:rPr>
        <w:t>32</w:t>
      </w:r>
      <w:r>
        <w:rPr>
          <w:noProof/>
        </w:rPr>
        <w:fldChar w:fldCharType="end"/>
      </w:r>
    </w:p>
    <w:p w:rsidR="00A92A0F" w:rsidRDefault="00A92A0F" w:rsidP="00A92A0F">
      <w:pPr>
        <w:pStyle w:val="Verzeichnis1"/>
        <w:tabs>
          <w:tab w:val="left" w:pos="432"/>
        </w:tabs>
        <w:rPr>
          <w:rFonts w:eastAsiaTheme="minorEastAsia"/>
          <w:noProof/>
          <w:lang w:eastAsia="de-DE"/>
        </w:rPr>
      </w:pPr>
      <w:r>
        <w:rPr>
          <w:noProof/>
        </w:rPr>
        <w:t>6.</w:t>
      </w:r>
      <w:r>
        <w:rPr>
          <w:rFonts w:eastAsiaTheme="minorEastAsia"/>
          <w:noProof/>
          <w:lang w:eastAsia="de-DE"/>
        </w:rPr>
        <w:tab/>
      </w:r>
      <w:r>
        <w:rPr>
          <w:noProof/>
        </w:rPr>
        <w:t>Extension Points</w:t>
      </w:r>
      <w:r>
        <w:rPr>
          <w:noProof/>
        </w:rPr>
        <w:tab/>
      </w:r>
      <w:r>
        <w:rPr>
          <w:noProof/>
        </w:rPr>
        <w:fldChar w:fldCharType="begin"/>
      </w:r>
      <w:r>
        <w:rPr>
          <w:noProof/>
        </w:rPr>
        <w:instrText xml:space="preserve"> PAGEREF _Toc465849327 \h </w:instrText>
      </w:r>
      <w:r>
        <w:rPr>
          <w:noProof/>
        </w:rPr>
      </w:r>
      <w:r>
        <w:rPr>
          <w:noProof/>
        </w:rPr>
        <w:fldChar w:fldCharType="separate"/>
      </w:r>
      <w:r w:rsidR="00FA1E82">
        <w:rPr>
          <w:noProof/>
        </w:rPr>
        <w:t>33</w:t>
      </w:r>
      <w:r>
        <w:rPr>
          <w:noProof/>
        </w:rPr>
        <w:fldChar w:fldCharType="end"/>
      </w:r>
    </w:p>
    <w:p w:rsidR="00A92A0F" w:rsidRDefault="00A92A0F" w:rsidP="00A92A0F">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Use-Case Specification: &lt;Use-Case Name&gt;</w:t>
      </w:r>
      <w:r>
        <w:fldChar w:fldCharType="end"/>
      </w:r>
      <w:r>
        <w:t xml:space="preserve"> </w:t>
      </w:r>
    </w:p>
    <w:p w:rsidR="00A92A0F" w:rsidRDefault="00A92A0F" w:rsidP="00A92A0F">
      <w:pPr>
        <w:pStyle w:val="InfoBlue"/>
      </w:pPr>
    </w:p>
    <w:p w:rsidR="00A92A0F" w:rsidRPr="00A92A0F" w:rsidRDefault="00A92A0F" w:rsidP="00A92A0F">
      <w:pPr>
        <w:pStyle w:val="berschrift1"/>
        <w:rPr>
          <w:lang w:val="en-US"/>
        </w:rPr>
      </w:pPr>
      <w:r w:rsidRPr="00A92A0F">
        <w:rPr>
          <w:lang w:val="en-US"/>
        </w:rPr>
        <w:t xml:space="preserve">Use-Case Name </w:t>
      </w:r>
    </w:p>
    <w:p w:rsidR="00A92A0F" w:rsidRPr="00A92A0F" w:rsidRDefault="00A92A0F" w:rsidP="00A92A0F">
      <w:pPr>
        <w:pStyle w:val="berschrift2"/>
        <w:rPr>
          <w:lang w:val="en-US"/>
        </w:rPr>
      </w:pPr>
      <w:r w:rsidRPr="00A92A0F">
        <w:rPr>
          <w:lang w:val="en-US"/>
        </w:rPr>
        <w:t>Brief Description</w:t>
      </w:r>
    </w:p>
    <w:p w:rsidR="00A92A0F" w:rsidRPr="00A92A0F" w:rsidRDefault="00A92A0F" w:rsidP="00A92A0F">
      <w:pPr>
        <w:rPr>
          <w:lang w:val="en-US"/>
        </w:rPr>
      </w:pPr>
      <w:r w:rsidRPr="00A92A0F">
        <w:rPr>
          <w:lang w:val="en-US"/>
        </w:rPr>
        <w:t xml:space="preserve">This is our UC Diagram which starts if you type in “Pick </w:t>
      </w:r>
      <w:proofErr w:type="gramStart"/>
      <w:r w:rsidRPr="00A92A0F">
        <w:rPr>
          <w:lang w:val="en-US"/>
        </w:rPr>
        <w:t>up  $</w:t>
      </w:r>
      <w:proofErr w:type="spellStart"/>
      <w:proofErr w:type="gramEnd"/>
      <w:r w:rsidRPr="00A92A0F">
        <w:rPr>
          <w:lang w:val="en-US"/>
        </w:rPr>
        <w:t>itemA</w:t>
      </w:r>
      <w:proofErr w:type="spellEnd"/>
      <w:r w:rsidRPr="00A92A0F">
        <w:rPr>
          <w:lang w:val="en-US"/>
        </w:rPr>
        <w:t>”</w:t>
      </w:r>
    </w:p>
    <w:p w:rsidR="00A92A0F" w:rsidRDefault="00A92A0F" w:rsidP="00A92A0F">
      <w:pPr>
        <w:pStyle w:val="berschrift1"/>
      </w:pPr>
      <w:r>
        <w:t xml:space="preserve">Flow </w:t>
      </w:r>
      <w:proofErr w:type="spellStart"/>
      <w:r>
        <w:t>of</w:t>
      </w:r>
      <w:proofErr w:type="spellEnd"/>
      <w:r>
        <w:t xml:space="preserve"> Events</w:t>
      </w:r>
    </w:p>
    <w:p w:rsidR="00A92A0F" w:rsidRDefault="00A92A0F" w:rsidP="00A92A0F">
      <w:pPr>
        <w:pStyle w:val="berschrift2"/>
      </w:pPr>
      <w:r>
        <w:t xml:space="preserve">Basic Flow </w:t>
      </w:r>
    </w:p>
    <w:p w:rsidR="00A92A0F" w:rsidRDefault="00A92A0F" w:rsidP="00A92A0F"/>
    <w:p w:rsidR="00A92A0F" w:rsidRDefault="00A92A0F" w:rsidP="00A92A0F">
      <w:r>
        <w:rPr>
          <w:noProof/>
          <w:lang w:eastAsia="de-DE"/>
        </w:rPr>
        <w:lastRenderedPageBreak/>
        <w:drawing>
          <wp:inline distT="0" distB="0" distL="0" distR="0">
            <wp:extent cx="4610100" cy="5471160"/>
            <wp:effectExtent l="0" t="0" r="0" b="0"/>
            <wp:docPr id="22" name="Grafik 2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ownloa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10100" cy="5471160"/>
                    </a:xfrm>
                    <a:prstGeom prst="rect">
                      <a:avLst/>
                    </a:prstGeom>
                    <a:noFill/>
                    <a:ln>
                      <a:noFill/>
                    </a:ln>
                  </pic:spPr>
                </pic:pic>
              </a:graphicData>
            </a:graphic>
          </wp:inline>
        </w:drawing>
      </w:r>
    </w:p>
    <w:p w:rsidR="00A92A0F" w:rsidRDefault="00A92A0F" w:rsidP="00A92A0F">
      <w:r>
        <w:rPr>
          <w:noProof/>
          <w:lang w:eastAsia="de-DE"/>
        </w:rPr>
        <w:lastRenderedPageBreak/>
        <w:drawing>
          <wp:inline distT="0" distB="0" distL="0" distR="0">
            <wp:extent cx="5105400" cy="4107180"/>
            <wp:effectExtent l="0" t="0" r="0" b="762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2">
                      <a:extLst>
                        <a:ext uri="{28A0092B-C50C-407E-A947-70E740481C1C}">
                          <a14:useLocalDpi xmlns:a14="http://schemas.microsoft.com/office/drawing/2010/main" val="0"/>
                        </a:ext>
                      </a:extLst>
                    </a:blip>
                    <a:srcRect l="33012" t="26549" r="32751" b="24503"/>
                    <a:stretch>
                      <a:fillRect/>
                    </a:stretch>
                  </pic:blipFill>
                  <pic:spPr bwMode="auto">
                    <a:xfrm>
                      <a:off x="0" y="0"/>
                      <a:ext cx="5105400" cy="4107180"/>
                    </a:xfrm>
                    <a:prstGeom prst="rect">
                      <a:avLst/>
                    </a:prstGeom>
                    <a:noFill/>
                    <a:ln>
                      <a:noFill/>
                    </a:ln>
                  </pic:spPr>
                </pic:pic>
              </a:graphicData>
            </a:graphic>
          </wp:inline>
        </w:drawing>
      </w:r>
    </w:p>
    <w:p w:rsidR="00A92A0F" w:rsidRPr="00FA1E82" w:rsidRDefault="00A92A0F" w:rsidP="00A92A0F">
      <w:pPr>
        <w:pStyle w:val="berschrift1"/>
        <w:rPr>
          <w:lang w:val="en-US"/>
        </w:rPr>
      </w:pPr>
      <w:r w:rsidRPr="00FA1E82">
        <w:rPr>
          <w:lang w:val="en-US"/>
        </w:rPr>
        <w:t>Special Requirements</w:t>
      </w:r>
    </w:p>
    <w:p w:rsidR="00A92A0F" w:rsidRPr="00FA1E82" w:rsidRDefault="00A92A0F" w:rsidP="00A92A0F">
      <w:pPr>
        <w:rPr>
          <w:lang w:val="en-US"/>
        </w:rPr>
      </w:pPr>
      <w:r w:rsidRPr="00FA1E82">
        <w:rPr>
          <w:lang w:val="en-US"/>
        </w:rPr>
        <w:t>n/a</w:t>
      </w:r>
    </w:p>
    <w:p w:rsidR="00A92A0F" w:rsidRPr="00FA1E82" w:rsidRDefault="00A92A0F" w:rsidP="00A92A0F">
      <w:pPr>
        <w:rPr>
          <w:lang w:val="en-US"/>
        </w:rPr>
      </w:pPr>
    </w:p>
    <w:p w:rsidR="00A92A0F" w:rsidRPr="00FA1E82" w:rsidRDefault="00A92A0F" w:rsidP="00A92A0F">
      <w:pPr>
        <w:pStyle w:val="berschrift1"/>
        <w:rPr>
          <w:lang w:val="en-US"/>
        </w:rPr>
      </w:pPr>
      <w:r w:rsidRPr="00FA1E82">
        <w:rPr>
          <w:lang w:val="en-US"/>
        </w:rPr>
        <w:t>Preconditions</w:t>
      </w:r>
    </w:p>
    <w:p w:rsidR="00A92A0F" w:rsidRPr="00A92A0F" w:rsidRDefault="00A92A0F" w:rsidP="00A92A0F">
      <w:pPr>
        <w:rPr>
          <w:lang w:val="en-US"/>
        </w:rPr>
      </w:pPr>
      <w:r w:rsidRPr="00A92A0F">
        <w:rPr>
          <w:lang w:val="en-US"/>
        </w:rPr>
        <w:t>n/a</w:t>
      </w:r>
    </w:p>
    <w:p w:rsidR="00A92A0F" w:rsidRPr="00A92A0F" w:rsidRDefault="00A92A0F" w:rsidP="00A92A0F">
      <w:pPr>
        <w:pStyle w:val="berschrift1"/>
        <w:rPr>
          <w:lang w:val="en-US"/>
        </w:rPr>
      </w:pPr>
      <w:r w:rsidRPr="00A92A0F">
        <w:rPr>
          <w:lang w:val="en-US"/>
        </w:rPr>
        <w:t>Postconditions</w:t>
      </w:r>
    </w:p>
    <w:p w:rsidR="00A92A0F" w:rsidRPr="00A92A0F" w:rsidRDefault="00A92A0F" w:rsidP="00A92A0F">
      <w:pPr>
        <w:rPr>
          <w:lang w:val="en-US"/>
        </w:rPr>
      </w:pPr>
      <w:r w:rsidRPr="00A92A0F">
        <w:rPr>
          <w:lang w:val="en-US"/>
        </w:rPr>
        <w:t xml:space="preserve">Show acknowledge that you pick up </w:t>
      </w:r>
      <w:proofErr w:type="spellStart"/>
      <w:r w:rsidRPr="00A92A0F">
        <w:rPr>
          <w:lang w:val="en-US"/>
        </w:rPr>
        <w:t>sth</w:t>
      </w:r>
      <w:proofErr w:type="spellEnd"/>
      <w:r w:rsidRPr="00A92A0F">
        <w:rPr>
          <w:lang w:val="en-US"/>
        </w:rPr>
        <w:t>. And what you just picked up</w:t>
      </w:r>
    </w:p>
    <w:p w:rsidR="00A92A0F" w:rsidRPr="00A92A0F" w:rsidRDefault="00A92A0F" w:rsidP="00A92A0F">
      <w:pPr>
        <w:pStyle w:val="berschrift1"/>
        <w:rPr>
          <w:lang w:val="en-US"/>
        </w:rPr>
      </w:pPr>
      <w:r w:rsidRPr="00A92A0F">
        <w:rPr>
          <w:lang w:val="en-US"/>
        </w:rPr>
        <w:lastRenderedPageBreak/>
        <w:t>Extension Points</w:t>
      </w:r>
    </w:p>
    <w:p w:rsidR="00A92A0F" w:rsidRPr="00A92A0F" w:rsidRDefault="00A92A0F" w:rsidP="00A92A0F">
      <w:pPr>
        <w:rPr>
          <w:lang w:val="en-US"/>
        </w:rPr>
      </w:pPr>
      <w:r w:rsidRPr="00A92A0F">
        <w:rPr>
          <w:lang w:val="en-US"/>
        </w:rPr>
        <w:t>n/a</w:t>
      </w:r>
    </w:p>
    <w:p w:rsidR="00A92A0F" w:rsidRDefault="00A92A0F" w:rsidP="00A92A0F">
      <w:pPr>
        <w:pStyle w:val="InfoBlue"/>
      </w:pPr>
    </w:p>
    <w:p w:rsidR="00A92A0F" w:rsidRDefault="00A92A0F" w:rsidP="00A92A0F">
      <w:pPr>
        <w:pStyle w:val="Titel"/>
        <w:ind w:left="1440" w:hanging="1440"/>
        <w:jc w:val="right"/>
      </w:pPr>
      <w:proofErr w:type="spellStart"/>
      <w:r>
        <w:t>TextVenturer</w:t>
      </w:r>
      <w:proofErr w:type="spellEnd"/>
    </w:p>
    <w:p w:rsidR="00A92A0F" w:rsidRDefault="00A92A0F" w:rsidP="00A92A0F">
      <w:pPr>
        <w:pStyle w:val="Titel"/>
        <w:ind w:left="1440" w:firstLine="720"/>
        <w:jc w:val="right"/>
      </w:pPr>
      <w:r>
        <w:t>Use-Case Specification: get inventory</w:t>
      </w:r>
    </w:p>
    <w:p w:rsidR="00A92A0F" w:rsidRDefault="00A92A0F" w:rsidP="00A92A0F">
      <w:pPr>
        <w:pStyle w:val="Titel"/>
        <w:jc w:val="right"/>
      </w:pPr>
    </w:p>
    <w:p w:rsidR="00A92A0F" w:rsidRDefault="00A92A0F" w:rsidP="00A92A0F">
      <w:pPr>
        <w:pStyle w:val="Titel"/>
        <w:jc w:val="right"/>
        <w:rPr>
          <w:sz w:val="28"/>
        </w:rPr>
      </w:pPr>
      <w:r>
        <w:rPr>
          <w:sz w:val="28"/>
        </w:rPr>
        <w:t>Version &lt;1.0&gt;</w:t>
      </w:r>
    </w:p>
    <w:p w:rsidR="00A92A0F" w:rsidRDefault="00A92A0F" w:rsidP="00A92A0F">
      <w:pPr>
        <w:rPr>
          <w:sz w:val="20"/>
        </w:rPr>
      </w:pPr>
    </w:p>
    <w:p w:rsidR="00A92A0F" w:rsidRDefault="00A92A0F" w:rsidP="00A92A0F"/>
    <w:p w:rsidR="00A92A0F" w:rsidRDefault="00A92A0F" w:rsidP="00A92A0F">
      <w:pPr>
        <w:pStyle w:val="Textkrper"/>
      </w:pPr>
    </w:p>
    <w:p w:rsidR="00A92A0F" w:rsidRDefault="00A92A0F" w:rsidP="00A92A0F">
      <w:pPr>
        <w:pStyle w:val="Textkrper"/>
      </w:pPr>
    </w:p>
    <w:p w:rsidR="00A92A0F" w:rsidRDefault="00A92A0F" w:rsidP="00A92A0F">
      <w:pPr>
        <w:spacing w:line="240" w:lineRule="auto"/>
        <w:sectPr w:rsidR="00A92A0F" w:rsidSect="00A92A0F">
          <w:endnotePr>
            <w:numFmt w:val="decimal"/>
          </w:endnotePr>
          <w:type w:val="continuous"/>
          <w:pgSz w:w="12240" w:h="15840"/>
          <w:pgMar w:top="1440" w:right="1440" w:bottom="1440" w:left="1440" w:header="720" w:footer="720" w:gutter="0"/>
          <w:cols w:space="720"/>
          <w:vAlign w:val="center"/>
        </w:sectPr>
      </w:pPr>
    </w:p>
    <w:p w:rsidR="00A92A0F" w:rsidRDefault="00A92A0F" w:rsidP="00A92A0F">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jc w:val="center"/>
              <w:rPr>
                <w:b/>
              </w:rPr>
            </w:pPr>
            <w:r>
              <w:rPr>
                <w:b/>
              </w:rPr>
              <w:t>Author</w:t>
            </w:r>
          </w:p>
        </w:tc>
      </w:tr>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&lt;01/NOV/16&gt;</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&lt;1.0&gt;</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First Uploaded</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André Schmitt</w:t>
            </w:r>
          </w:p>
        </w:tc>
      </w:tr>
      <w:tr w:rsidR="00A92A0F" w:rsidTr="00A92A0F">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&lt;07/DEC/16&gt;</w:t>
            </w:r>
          </w:p>
        </w:tc>
        <w:tc>
          <w:tcPr>
            <w:tcW w:w="1152"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&lt;1.001&gt;</w:t>
            </w:r>
          </w:p>
        </w:tc>
        <w:tc>
          <w:tcPr>
            <w:tcW w:w="374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Correct some things</w:t>
            </w:r>
          </w:p>
        </w:tc>
        <w:tc>
          <w:tcPr>
            <w:tcW w:w="2304" w:type="dxa"/>
            <w:tcBorders>
              <w:top w:val="single" w:sz="6" w:space="0" w:color="auto"/>
              <w:left w:val="single" w:sz="6" w:space="0" w:color="auto"/>
              <w:bottom w:val="single" w:sz="6" w:space="0" w:color="auto"/>
              <w:right w:val="single" w:sz="6" w:space="0" w:color="auto"/>
            </w:tcBorders>
            <w:hideMark/>
          </w:tcPr>
          <w:p w:rsidR="00A92A0F" w:rsidRDefault="00A92A0F">
            <w:pPr>
              <w:pStyle w:val="Tabletext"/>
            </w:pPr>
            <w:r>
              <w:t>André Schmitt</w:t>
            </w: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r w:rsidR="00A92A0F" w:rsidTr="00A92A0F">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1152"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374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c>
          <w:tcPr>
            <w:tcW w:w="2304" w:type="dxa"/>
            <w:tcBorders>
              <w:top w:val="single" w:sz="6" w:space="0" w:color="auto"/>
              <w:left w:val="single" w:sz="6" w:space="0" w:color="auto"/>
              <w:bottom w:val="single" w:sz="6" w:space="0" w:color="auto"/>
              <w:right w:val="single" w:sz="6" w:space="0" w:color="auto"/>
            </w:tcBorders>
          </w:tcPr>
          <w:p w:rsidR="00A92A0F" w:rsidRDefault="00A92A0F">
            <w:pPr>
              <w:pStyle w:val="Tabletext"/>
            </w:pPr>
          </w:p>
        </w:tc>
      </w:tr>
    </w:tbl>
    <w:p w:rsidR="00A92A0F" w:rsidRDefault="00A92A0F" w:rsidP="00A92A0F">
      <w:pPr>
        <w:rPr>
          <w:sz w:val="20"/>
          <w:szCs w:val="20"/>
          <w:lang w:val="en-US"/>
        </w:rPr>
      </w:pPr>
    </w:p>
    <w:p w:rsidR="00A92A0F" w:rsidRDefault="00A92A0F" w:rsidP="00A92A0F">
      <w:pPr>
        <w:pStyle w:val="Titel"/>
      </w:pPr>
      <w:r>
        <w:rPr>
          <w:b w:val="0"/>
        </w:rPr>
        <w:br w:type="page"/>
      </w:r>
      <w:r>
        <w:lastRenderedPageBreak/>
        <w:t>Table of Contents</w:t>
      </w:r>
    </w:p>
    <w:p w:rsidR="00A92A0F" w:rsidRPr="00A92A0F" w:rsidRDefault="00A92A0F" w:rsidP="00A92A0F">
      <w:pPr>
        <w:pStyle w:val="Verzeichnis1"/>
        <w:tabs>
          <w:tab w:val="left" w:pos="432"/>
        </w:tabs>
        <w:rPr>
          <w:rFonts w:eastAsiaTheme="minorEastAsia"/>
          <w:noProof/>
          <w:lang w:val="en-US" w:eastAsia="de-DE"/>
        </w:rPr>
      </w:pPr>
      <w:r>
        <w:fldChar w:fldCharType="begin"/>
      </w:r>
      <w:r w:rsidRPr="00A92A0F">
        <w:rPr>
          <w:lang w:val="en-US"/>
        </w:rPr>
        <w:instrText xml:space="preserve"> TOC \o "1-3" </w:instrText>
      </w:r>
      <w:r>
        <w:fldChar w:fldCharType="separate"/>
      </w:r>
      <w:r w:rsidRPr="00A92A0F">
        <w:rPr>
          <w:noProof/>
          <w:lang w:val="en-US"/>
        </w:rPr>
        <w:t>1.</w:t>
      </w:r>
      <w:r w:rsidRPr="00A92A0F">
        <w:rPr>
          <w:rFonts w:eastAsiaTheme="minorEastAsia"/>
          <w:noProof/>
          <w:lang w:val="en-US" w:eastAsia="de-DE"/>
        </w:rPr>
        <w:tab/>
      </w:r>
      <w:r w:rsidRPr="00A92A0F">
        <w:rPr>
          <w:noProof/>
          <w:lang w:val="en-US"/>
        </w:rPr>
        <w:t>Use-Case Name</w:t>
      </w:r>
      <w:r w:rsidRPr="00A92A0F">
        <w:rPr>
          <w:noProof/>
          <w:lang w:val="en-US"/>
        </w:rPr>
        <w:tab/>
      </w:r>
      <w:r>
        <w:rPr>
          <w:noProof/>
        </w:rPr>
        <w:fldChar w:fldCharType="begin"/>
      </w:r>
      <w:r w:rsidRPr="00A92A0F">
        <w:rPr>
          <w:noProof/>
          <w:lang w:val="en-US"/>
        </w:rPr>
        <w:instrText xml:space="preserve"> PAGEREF _Toc465848821 \h </w:instrText>
      </w:r>
      <w:r>
        <w:rPr>
          <w:noProof/>
        </w:rPr>
      </w:r>
      <w:r>
        <w:rPr>
          <w:noProof/>
        </w:rPr>
        <w:fldChar w:fldCharType="separate"/>
      </w:r>
      <w:r w:rsidR="00FA1E82">
        <w:rPr>
          <w:noProof/>
          <w:lang w:val="en-US"/>
        </w:rPr>
        <w:t>26</w:t>
      </w:r>
      <w:r>
        <w:rPr>
          <w:noProof/>
        </w:rPr>
        <w:fldChar w:fldCharType="end"/>
      </w:r>
    </w:p>
    <w:p w:rsidR="00A92A0F" w:rsidRPr="00A92A0F" w:rsidRDefault="00A92A0F" w:rsidP="00A92A0F">
      <w:pPr>
        <w:pStyle w:val="Verzeichnis2"/>
        <w:tabs>
          <w:tab w:val="left" w:pos="1000"/>
        </w:tabs>
        <w:rPr>
          <w:rFonts w:eastAsiaTheme="minorEastAsia"/>
          <w:noProof/>
          <w:lang w:val="en-US" w:eastAsia="de-DE"/>
        </w:rPr>
      </w:pPr>
      <w:r w:rsidRPr="00A92A0F">
        <w:rPr>
          <w:noProof/>
          <w:lang w:val="en-US"/>
        </w:rPr>
        <w:t>1.1</w:t>
      </w:r>
      <w:r w:rsidRPr="00A92A0F">
        <w:rPr>
          <w:rFonts w:eastAsiaTheme="minorEastAsia"/>
          <w:noProof/>
          <w:lang w:val="en-US" w:eastAsia="de-DE"/>
        </w:rPr>
        <w:tab/>
      </w:r>
      <w:r w:rsidRPr="00A92A0F">
        <w:rPr>
          <w:noProof/>
          <w:lang w:val="en-US"/>
        </w:rPr>
        <w:t>Brief Description</w:t>
      </w:r>
      <w:r w:rsidRPr="00A92A0F">
        <w:rPr>
          <w:noProof/>
          <w:lang w:val="en-US"/>
        </w:rPr>
        <w:tab/>
      </w:r>
      <w:r>
        <w:rPr>
          <w:noProof/>
        </w:rPr>
        <w:fldChar w:fldCharType="begin"/>
      </w:r>
      <w:r w:rsidRPr="00A92A0F">
        <w:rPr>
          <w:noProof/>
          <w:lang w:val="en-US"/>
        </w:rPr>
        <w:instrText xml:space="preserve"> PAGEREF _Toc465848822 \h </w:instrText>
      </w:r>
      <w:r>
        <w:rPr>
          <w:noProof/>
        </w:rPr>
      </w:r>
      <w:r>
        <w:rPr>
          <w:noProof/>
        </w:rPr>
        <w:fldChar w:fldCharType="separate"/>
      </w:r>
      <w:r w:rsidR="00FA1E82">
        <w:rPr>
          <w:noProof/>
          <w:lang w:val="en-US"/>
        </w:rPr>
        <w:t>26</w:t>
      </w:r>
      <w:r>
        <w:rPr>
          <w:noProof/>
        </w:rPr>
        <w:fldChar w:fldCharType="end"/>
      </w:r>
    </w:p>
    <w:p w:rsidR="00A92A0F" w:rsidRPr="00A92A0F" w:rsidRDefault="00A92A0F" w:rsidP="00A92A0F">
      <w:pPr>
        <w:pStyle w:val="Verzeichnis1"/>
        <w:tabs>
          <w:tab w:val="left" w:pos="432"/>
        </w:tabs>
        <w:rPr>
          <w:rFonts w:eastAsiaTheme="minorEastAsia"/>
          <w:noProof/>
          <w:lang w:val="en-US" w:eastAsia="de-DE"/>
        </w:rPr>
      </w:pPr>
      <w:r w:rsidRPr="00A92A0F">
        <w:rPr>
          <w:noProof/>
          <w:lang w:val="en-US"/>
        </w:rPr>
        <w:t>2.</w:t>
      </w:r>
      <w:r w:rsidRPr="00A92A0F">
        <w:rPr>
          <w:rFonts w:eastAsiaTheme="minorEastAsia"/>
          <w:noProof/>
          <w:lang w:val="en-US" w:eastAsia="de-DE"/>
        </w:rPr>
        <w:tab/>
      </w:r>
      <w:r w:rsidRPr="00A92A0F">
        <w:rPr>
          <w:noProof/>
          <w:lang w:val="en-US"/>
        </w:rPr>
        <w:t>Flow of Events</w:t>
      </w:r>
      <w:r w:rsidRPr="00A92A0F">
        <w:rPr>
          <w:noProof/>
          <w:lang w:val="en-US"/>
        </w:rPr>
        <w:tab/>
      </w:r>
      <w:r>
        <w:rPr>
          <w:noProof/>
        </w:rPr>
        <w:fldChar w:fldCharType="begin"/>
      </w:r>
      <w:r w:rsidRPr="00A92A0F">
        <w:rPr>
          <w:noProof/>
          <w:lang w:val="en-US"/>
        </w:rPr>
        <w:instrText xml:space="preserve"> PAGEREF _Toc465848823 \h </w:instrText>
      </w:r>
      <w:r>
        <w:rPr>
          <w:noProof/>
        </w:rPr>
      </w:r>
      <w:r>
        <w:rPr>
          <w:noProof/>
        </w:rPr>
        <w:fldChar w:fldCharType="separate"/>
      </w:r>
      <w:r w:rsidR="00FA1E82">
        <w:rPr>
          <w:noProof/>
          <w:lang w:val="en-US"/>
        </w:rPr>
        <w:t>26</w:t>
      </w:r>
      <w:r>
        <w:rPr>
          <w:noProof/>
        </w:rPr>
        <w:fldChar w:fldCharType="end"/>
      </w:r>
    </w:p>
    <w:p w:rsidR="00A92A0F" w:rsidRPr="00A92A0F" w:rsidRDefault="00A92A0F" w:rsidP="00A92A0F">
      <w:pPr>
        <w:pStyle w:val="Verzeichnis2"/>
        <w:tabs>
          <w:tab w:val="left" w:pos="1000"/>
        </w:tabs>
        <w:rPr>
          <w:rFonts w:eastAsiaTheme="minorEastAsia"/>
          <w:noProof/>
          <w:lang w:val="en-US" w:eastAsia="de-DE"/>
        </w:rPr>
      </w:pPr>
      <w:r w:rsidRPr="00A92A0F">
        <w:rPr>
          <w:noProof/>
          <w:lang w:val="en-US"/>
        </w:rPr>
        <w:t>2.1</w:t>
      </w:r>
      <w:r w:rsidRPr="00A92A0F">
        <w:rPr>
          <w:rFonts w:eastAsiaTheme="minorEastAsia"/>
          <w:noProof/>
          <w:lang w:val="en-US" w:eastAsia="de-DE"/>
        </w:rPr>
        <w:tab/>
      </w:r>
      <w:r w:rsidRPr="00A92A0F">
        <w:rPr>
          <w:noProof/>
          <w:lang w:val="en-US"/>
        </w:rPr>
        <w:t>Basic Flow</w:t>
      </w:r>
      <w:r w:rsidRPr="00A92A0F">
        <w:rPr>
          <w:noProof/>
          <w:lang w:val="en-US"/>
        </w:rPr>
        <w:tab/>
      </w:r>
      <w:r>
        <w:rPr>
          <w:noProof/>
        </w:rPr>
        <w:fldChar w:fldCharType="begin"/>
      </w:r>
      <w:r w:rsidRPr="00A92A0F">
        <w:rPr>
          <w:noProof/>
          <w:lang w:val="en-US"/>
        </w:rPr>
        <w:instrText xml:space="preserve"> PAGEREF _Toc465848824 \h </w:instrText>
      </w:r>
      <w:r>
        <w:rPr>
          <w:noProof/>
        </w:rPr>
      </w:r>
      <w:r>
        <w:rPr>
          <w:noProof/>
        </w:rPr>
        <w:fldChar w:fldCharType="separate"/>
      </w:r>
      <w:r w:rsidR="00FA1E82">
        <w:rPr>
          <w:noProof/>
          <w:lang w:val="en-US"/>
        </w:rPr>
        <w:t>26</w:t>
      </w:r>
      <w:r>
        <w:rPr>
          <w:noProof/>
        </w:rPr>
        <w:fldChar w:fldCharType="end"/>
      </w:r>
    </w:p>
    <w:p w:rsidR="00A92A0F" w:rsidRPr="00A92A0F" w:rsidRDefault="00A92A0F" w:rsidP="00A92A0F">
      <w:pPr>
        <w:pStyle w:val="Verzeichnis2"/>
        <w:tabs>
          <w:tab w:val="left" w:pos="1000"/>
        </w:tabs>
        <w:rPr>
          <w:rFonts w:eastAsiaTheme="minorEastAsia"/>
          <w:noProof/>
          <w:lang w:val="en-US" w:eastAsia="de-DE"/>
        </w:rPr>
      </w:pPr>
      <w:r w:rsidRPr="00A92A0F">
        <w:rPr>
          <w:noProof/>
          <w:lang w:val="en-US"/>
        </w:rPr>
        <w:t>2.2</w:t>
      </w:r>
      <w:r w:rsidRPr="00A92A0F">
        <w:rPr>
          <w:rFonts w:eastAsiaTheme="minorEastAsia"/>
          <w:noProof/>
          <w:lang w:val="en-US" w:eastAsia="de-DE"/>
        </w:rPr>
        <w:tab/>
      </w:r>
      <w:r w:rsidRPr="00A92A0F">
        <w:rPr>
          <w:noProof/>
          <w:lang w:val="en-US"/>
        </w:rPr>
        <w:t>Alternative Flows</w:t>
      </w:r>
      <w:r w:rsidRPr="00A92A0F">
        <w:rPr>
          <w:noProof/>
          <w:lang w:val="en-US"/>
        </w:rPr>
        <w:tab/>
      </w:r>
      <w:r>
        <w:rPr>
          <w:noProof/>
        </w:rPr>
        <w:fldChar w:fldCharType="begin"/>
      </w:r>
      <w:r w:rsidRPr="00A92A0F">
        <w:rPr>
          <w:noProof/>
          <w:lang w:val="en-US"/>
        </w:rPr>
        <w:instrText xml:space="preserve"> PAGEREF _Toc465848825 \h </w:instrText>
      </w:r>
      <w:r>
        <w:rPr>
          <w:noProof/>
        </w:rPr>
      </w:r>
      <w:r>
        <w:rPr>
          <w:noProof/>
        </w:rPr>
        <w:fldChar w:fldCharType="separate"/>
      </w:r>
      <w:r w:rsidR="00FA1E82">
        <w:rPr>
          <w:noProof/>
          <w:lang w:val="en-US"/>
        </w:rPr>
        <w:t>27</w:t>
      </w:r>
      <w:r>
        <w:rPr>
          <w:noProof/>
        </w:rPr>
        <w:fldChar w:fldCharType="end"/>
      </w:r>
    </w:p>
    <w:p w:rsidR="00A92A0F" w:rsidRPr="00A92A0F" w:rsidRDefault="00A92A0F" w:rsidP="00A92A0F">
      <w:pPr>
        <w:pStyle w:val="Verzeichnis3"/>
        <w:rPr>
          <w:rFonts w:eastAsiaTheme="minorEastAsia"/>
          <w:noProof/>
          <w:lang w:val="en-US" w:eastAsia="de-DE"/>
        </w:rPr>
      </w:pPr>
      <w:r w:rsidRPr="00A92A0F">
        <w:rPr>
          <w:noProof/>
          <w:lang w:val="en-US"/>
        </w:rPr>
        <w:t>2.2.1</w:t>
      </w:r>
      <w:r w:rsidRPr="00A92A0F">
        <w:rPr>
          <w:rFonts w:eastAsiaTheme="minorEastAsia"/>
          <w:noProof/>
          <w:lang w:val="en-US" w:eastAsia="de-DE"/>
        </w:rPr>
        <w:tab/>
      </w:r>
      <w:r w:rsidRPr="00A92A0F">
        <w:rPr>
          <w:noProof/>
          <w:lang w:val="en-US"/>
        </w:rPr>
        <w:t>amount of inventory zero</w:t>
      </w:r>
      <w:r w:rsidRPr="00A92A0F">
        <w:rPr>
          <w:noProof/>
          <w:lang w:val="en-US"/>
        </w:rPr>
        <w:tab/>
      </w:r>
      <w:r>
        <w:rPr>
          <w:noProof/>
        </w:rPr>
        <w:fldChar w:fldCharType="begin"/>
      </w:r>
      <w:r w:rsidRPr="00A92A0F">
        <w:rPr>
          <w:noProof/>
          <w:lang w:val="en-US"/>
        </w:rPr>
        <w:instrText xml:space="preserve"> PAGEREF _Toc465848826 \h </w:instrText>
      </w:r>
      <w:r>
        <w:rPr>
          <w:noProof/>
        </w:rPr>
      </w:r>
      <w:r>
        <w:rPr>
          <w:noProof/>
        </w:rPr>
        <w:fldChar w:fldCharType="separate"/>
      </w:r>
      <w:r w:rsidR="00FA1E82">
        <w:rPr>
          <w:noProof/>
          <w:lang w:val="en-US"/>
        </w:rPr>
        <w:t>47</w:t>
      </w:r>
      <w:r>
        <w:rPr>
          <w:noProof/>
        </w:rPr>
        <w:fldChar w:fldCharType="end"/>
      </w:r>
    </w:p>
    <w:p w:rsidR="00A92A0F" w:rsidRPr="00A92A0F" w:rsidRDefault="00A92A0F" w:rsidP="00A92A0F">
      <w:pPr>
        <w:pStyle w:val="Verzeichnis1"/>
        <w:tabs>
          <w:tab w:val="left" w:pos="432"/>
        </w:tabs>
        <w:rPr>
          <w:rFonts w:eastAsiaTheme="minorEastAsia"/>
          <w:noProof/>
          <w:lang w:val="en-US" w:eastAsia="de-DE"/>
        </w:rPr>
      </w:pPr>
      <w:r w:rsidRPr="00A92A0F">
        <w:rPr>
          <w:noProof/>
          <w:lang w:val="en-US"/>
        </w:rPr>
        <w:t>3.</w:t>
      </w:r>
      <w:r w:rsidRPr="00A92A0F">
        <w:rPr>
          <w:rFonts w:eastAsiaTheme="minorEastAsia"/>
          <w:noProof/>
          <w:lang w:val="en-US" w:eastAsia="de-DE"/>
        </w:rPr>
        <w:tab/>
      </w:r>
      <w:r w:rsidRPr="00A92A0F">
        <w:rPr>
          <w:noProof/>
          <w:lang w:val="en-US"/>
        </w:rPr>
        <w:t>Special Requirements</w:t>
      </w:r>
      <w:r w:rsidRPr="00A92A0F">
        <w:rPr>
          <w:noProof/>
          <w:lang w:val="en-US"/>
        </w:rPr>
        <w:tab/>
      </w:r>
      <w:r>
        <w:rPr>
          <w:noProof/>
        </w:rPr>
        <w:fldChar w:fldCharType="begin"/>
      </w:r>
      <w:r w:rsidRPr="00A92A0F">
        <w:rPr>
          <w:noProof/>
          <w:lang w:val="en-US"/>
        </w:rPr>
        <w:instrText xml:space="preserve"> PAGEREF _Toc465848827 \h </w:instrText>
      </w:r>
      <w:r>
        <w:rPr>
          <w:noProof/>
        </w:rPr>
      </w:r>
      <w:r>
        <w:rPr>
          <w:noProof/>
        </w:rPr>
        <w:fldChar w:fldCharType="separate"/>
      </w:r>
      <w:r w:rsidR="00FA1E82">
        <w:rPr>
          <w:noProof/>
          <w:lang w:val="en-US"/>
        </w:rPr>
        <w:t>27</w:t>
      </w:r>
      <w:r>
        <w:rPr>
          <w:noProof/>
        </w:rPr>
        <w:fldChar w:fldCharType="end"/>
      </w:r>
    </w:p>
    <w:p w:rsidR="00A92A0F" w:rsidRPr="00A92A0F" w:rsidRDefault="00A92A0F" w:rsidP="00A92A0F">
      <w:pPr>
        <w:pStyle w:val="Verzeichnis1"/>
        <w:tabs>
          <w:tab w:val="left" w:pos="432"/>
        </w:tabs>
        <w:rPr>
          <w:rFonts w:eastAsiaTheme="minorEastAsia"/>
          <w:noProof/>
          <w:lang w:val="en-US" w:eastAsia="de-DE"/>
        </w:rPr>
      </w:pPr>
      <w:r w:rsidRPr="00A92A0F">
        <w:rPr>
          <w:noProof/>
          <w:lang w:val="en-US"/>
        </w:rPr>
        <w:t>4.</w:t>
      </w:r>
      <w:r w:rsidRPr="00A92A0F">
        <w:rPr>
          <w:rFonts w:eastAsiaTheme="minorEastAsia"/>
          <w:noProof/>
          <w:lang w:val="en-US" w:eastAsia="de-DE"/>
        </w:rPr>
        <w:tab/>
      </w:r>
      <w:r w:rsidRPr="00A92A0F">
        <w:rPr>
          <w:noProof/>
          <w:lang w:val="en-US"/>
        </w:rPr>
        <w:t>Preconditions</w:t>
      </w:r>
      <w:r w:rsidRPr="00A92A0F">
        <w:rPr>
          <w:noProof/>
          <w:lang w:val="en-US"/>
        </w:rPr>
        <w:tab/>
      </w:r>
      <w:r>
        <w:rPr>
          <w:noProof/>
        </w:rPr>
        <w:fldChar w:fldCharType="begin"/>
      </w:r>
      <w:r w:rsidRPr="00A92A0F">
        <w:rPr>
          <w:noProof/>
          <w:lang w:val="en-US"/>
        </w:rPr>
        <w:instrText xml:space="preserve"> PAGEREF _Toc465848828 \h </w:instrText>
      </w:r>
      <w:r>
        <w:rPr>
          <w:noProof/>
        </w:rPr>
      </w:r>
      <w:r>
        <w:rPr>
          <w:noProof/>
        </w:rPr>
        <w:fldChar w:fldCharType="separate"/>
      </w:r>
      <w:r w:rsidR="00FA1E82">
        <w:rPr>
          <w:noProof/>
          <w:lang w:val="en-US"/>
        </w:rPr>
        <w:t>28</w:t>
      </w:r>
      <w:r>
        <w:rPr>
          <w:noProof/>
        </w:rPr>
        <w:fldChar w:fldCharType="end"/>
      </w:r>
    </w:p>
    <w:p w:rsidR="00A92A0F" w:rsidRPr="00A92A0F" w:rsidRDefault="00A92A0F" w:rsidP="00A92A0F">
      <w:pPr>
        <w:pStyle w:val="Verzeichnis1"/>
        <w:tabs>
          <w:tab w:val="left" w:pos="432"/>
        </w:tabs>
        <w:rPr>
          <w:rFonts w:eastAsiaTheme="minorEastAsia"/>
          <w:noProof/>
          <w:lang w:val="en-US" w:eastAsia="de-DE"/>
        </w:rPr>
      </w:pPr>
      <w:r w:rsidRPr="00A92A0F">
        <w:rPr>
          <w:noProof/>
          <w:lang w:val="en-US"/>
        </w:rPr>
        <w:t>5.</w:t>
      </w:r>
      <w:r w:rsidRPr="00A92A0F">
        <w:rPr>
          <w:rFonts w:eastAsiaTheme="minorEastAsia"/>
          <w:noProof/>
          <w:lang w:val="en-US" w:eastAsia="de-DE"/>
        </w:rPr>
        <w:tab/>
      </w:r>
      <w:r w:rsidRPr="00A92A0F">
        <w:rPr>
          <w:noProof/>
          <w:lang w:val="en-US"/>
        </w:rPr>
        <w:t>Postconditions</w:t>
      </w:r>
      <w:r w:rsidRPr="00A92A0F">
        <w:rPr>
          <w:noProof/>
          <w:lang w:val="en-US"/>
        </w:rPr>
        <w:tab/>
      </w:r>
      <w:r>
        <w:rPr>
          <w:noProof/>
        </w:rPr>
        <w:fldChar w:fldCharType="begin"/>
      </w:r>
      <w:r w:rsidRPr="00A92A0F">
        <w:rPr>
          <w:noProof/>
          <w:lang w:val="en-US"/>
        </w:rPr>
        <w:instrText xml:space="preserve"> PAGEREF _Toc465848829 \h </w:instrText>
      </w:r>
      <w:r>
        <w:rPr>
          <w:noProof/>
        </w:rPr>
      </w:r>
      <w:r>
        <w:rPr>
          <w:noProof/>
        </w:rPr>
        <w:fldChar w:fldCharType="separate"/>
      </w:r>
      <w:r w:rsidR="00FA1E82">
        <w:rPr>
          <w:noProof/>
          <w:lang w:val="en-US"/>
        </w:rPr>
        <w:t>28</w:t>
      </w:r>
      <w:r>
        <w:rPr>
          <w:noProof/>
        </w:rPr>
        <w:fldChar w:fldCharType="end"/>
      </w:r>
    </w:p>
    <w:p w:rsidR="00A92A0F" w:rsidRPr="00A92A0F" w:rsidRDefault="00A92A0F" w:rsidP="00A92A0F">
      <w:pPr>
        <w:pStyle w:val="Verzeichnis1"/>
        <w:tabs>
          <w:tab w:val="left" w:pos="432"/>
        </w:tabs>
        <w:rPr>
          <w:rFonts w:eastAsiaTheme="minorEastAsia"/>
          <w:noProof/>
          <w:lang w:val="en-US" w:eastAsia="de-DE"/>
        </w:rPr>
      </w:pPr>
      <w:r w:rsidRPr="00A92A0F">
        <w:rPr>
          <w:noProof/>
          <w:lang w:val="en-US"/>
        </w:rPr>
        <w:t>6.</w:t>
      </w:r>
      <w:r w:rsidRPr="00A92A0F">
        <w:rPr>
          <w:rFonts w:eastAsiaTheme="minorEastAsia"/>
          <w:noProof/>
          <w:lang w:val="en-US" w:eastAsia="de-DE"/>
        </w:rPr>
        <w:tab/>
      </w:r>
      <w:r w:rsidRPr="00A92A0F">
        <w:rPr>
          <w:noProof/>
          <w:lang w:val="en-US"/>
        </w:rPr>
        <w:t>Extension Points</w:t>
      </w:r>
      <w:r w:rsidRPr="00A92A0F">
        <w:rPr>
          <w:noProof/>
          <w:lang w:val="en-US"/>
        </w:rPr>
        <w:tab/>
      </w:r>
      <w:r>
        <w:rPr>
          <w:noProof/>
        </w:rPr>
        <w:fldChar w:fldCharType="begin"/>
      </w:r>
      <w:r w:rsidRPr="00A92A0F">
        <w:rPr>
          <w:noProof/>
          <w:lang w:val="en-US"/>
        </w:rPr>
        <w:instrText xml:space="preserve"> PAGEREF _Toc465848830 \h </w:instrText>
      </w:r>
      <w:r>
        <w:rPr>
          <w:noProof/>
        </w:rPr>
      </w:r>
      <w:r>
        <w:rPr>
          <w:noProof/>
        </w:rPr>
        <w:fldChar w:fldCharType="separate"/>
      </w:r>
      <w:r w:rsidR="00FA1E82">
        <w:rPr>
          <w:noProof/>
          <w:lang w:val="en-US"/>
        </w:rPr>
        <w:t>28</w:t>
      </w:r>
      <w:r>
        <w:rPr>
          <w:noProof/>
        </w:rPr>
        <w:fldChar w:fldCharType="end"/>
      </w:r>
    </w:p>
    <w:p w:rsidR="00A92A0F" w:rsidRDefault="00A92A0F" w:rsidP="00A92A0F">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Use-Case Specification: Get inventory</w:t>
      </w:r>
      <w:r>
        <w:fldChar w:fldCharType="end"/>
      </w:r>
      <w:r>
        <w:t xml:space="preserve"> </w:t>
      </w:r>
    </w:p>
    <w:p w:rsidR="00A92A0F" w:rsidRDefault="00A92A0F" w:rsidP="00A92A0F">
      <w:pPr>
        <w:pStyle w:val="InfoBlue"/>
      </w:pPr>
    </w:p>
    <w:p w:rsidR="00A92A0F" w:rsidRPr="00A92A0F" w:rsidRDefault="00A92A0F" w:rsidP="00A92A0F">
      <w:pPr>
        <w:pStyle w:val="berschrift1"/>
        <w:rPr>
          <w:lang w:val="en-US"/>
        </w:rPr>
      </w:pPr>
      <w:r w:rsidRPr="00A92A0F">
        <w:rPr>
          <w:lang w:val="en-US"/>
        </w:rPr>
        <w:t xml:space="preserve">Use-Case Name </w:t>
      </w:r>
    </w:p>
    <w:p w:rsidR="00A92A0F" w:rsidRPr="00A92A0F" w:rsidRDefault="00A92A0F" w:rsidP="00A92A0F">
      <w:pPr>
        <w:pStyle w:val="berschrift2"/>
        <w:rPr>
          <w:lang w:val="en-US"/>
        </w:rPr>
      </w:pPr>
      <w:r w:rsidRPr="00A92A0F">
        <w:rPr>
          <w:lang w:val="en-US"/>
        </w:rPr>
        <w:t>Brief Description</w:t>
      </w:r>
    </w:p>
    <w:p w:rsidR="00A92A0F" w:rsidRPr="00A92A0F" w:rsidRDefault="00A92A0F" w:rsidP="00A92A0F">
      <w:pPr>
        <w:rPr>
          <w:lang w:val="en-US"/>
        </w:rPr>
      </w:pPr>
      <w:r w:rsidRPr="00A92A0F">
        <w:rPr>
          <w:lang w:val="en-US"/>
        </w:rPr>
        <w:t>This is our UC Diagram which starts if you type in get inventory</w:t>
      </w:r>
    </w:p>
    <w:p w:rsidR="00A92A0F" w:rsidRDefault="00A92A0F" w:rsidP="00A92A0F">
      <w:pPr>
        <w:pStyle w:val="berschrift1"/>
      </w:pPr>
      <w:r>
        <w:t xml:space="preserve">Flow </w:t>
      </w:r>
      <w:proofErr w:type="spellStart"/>
      <w:r>
        <w:t>of</w:t>
      </w:r>
      <w:proofErr w:type="spellEnd"/>
      <w:r>
        <w:t xml:space="preserve"> Events</w:t>
      </w:r>
    </w:p>
    <w:p w:rsidR="00A92A0F" w:rsidRDefault="00A92A0F" w:rsidP="00A92A0F">
      <w:pPr>
        <w:pStyle w:val="berschrift2"/>
      </w:pPr>
      <w:r>
        <w:t xml:space="preserve">Basic Flow </w:t>
      </w:r>
    </w:p>
    <w:p w:rsidR="00A92A0F" w:rsidRDefault="00A92A0F" w:rsidP="00A92A0F"/>
    <w:p w:rsidR="00A92A0F" w:rsidRDefault="00A92A0F" w:rsidP="00A92A0F">
      <w:r>
        <w:rPr>
          <w:noProof/>
          <w:lang w:eastAsia="de-DE"/>
        </w:rPr>
        <w:lastRenderedPageBreak/>
        <w:drawing>
          <wp:inline distT="0" distB="0" distL="0" distR="0">
            <wp:extent cx="4015740" cy="4762500"/>
            <wp:effectExtent l="0" t="0" r="381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15740" cy="4762500"/>
                    </a:xfrm>
                    <a:prstGeom prst="rect">
                      <a:avLst/>
                    </a:prstGeom>
                    <a:noFill/>
                    <a:ln>
                      <a:noFill/>
                    </a:ln>
                  </pic:spPr>
                </pic:pic>
              </a:graphicData>
            </a:graphic>
          </wp:inline>
        </w:drawing>
      </w:r>
    </w:p>
    <w:p w:rsidR="00A92A0F" w:rsidRDefault="00A92A0F" w:rsidP="00A92A0F">
      <w:r>
        <w:rPr>
          <w:noProof/>
        </w:rPr>
        <w:lastRenderedPageBreak/>
        <w:drawing>
          <wp:inline distT="0" distB="0" distL="0" distR="0">
            <wp:extent cx="5013960" cy="3992880"/>
            <wp:effectExtent l="0" t="0" r="0" b="7620"/>
            <wp:docPr id="23" name="Grafik 23" descr="get inventory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et inventorymocku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13960" cy="3992880"/>
                    </a:xfrm>
                    <a:prstGeom prst="rect">
                      <a:avLst/>
                    </a:prstGeom>
                    <a:noFill/>
                    <a:ln>
                      <a:noFill/>
                    </a:ln>
                  </pic:spPr>
                </pic:pic>
              </a:graphicData>
            </a:graphic>
          </wp:inline>
        </w:drawing>
      </w:r>
    </w:p>
    <w:p w:rsidR="00A92A0F" w:rsidRPr="00A92A0F" w:rsidRDefault="00A92A0F" w:rsidP="00A92A0F">
      <w:pPr>
        <w:pStyle w:val="berschrift2"/>
        <w:rPr>
          <w:lang w:val="en-US"/>
        </w:rPr>
      </w:pPr>
      <w:r w:rsidRPr="00A92A0F">
        <w:rPr>
          <w:lang w:val="en-US"/>
        </w:rPr>
        <w:t>Alternative Flows</w:t>
      </w:r>
    </w:p>
    <w:p w:rsidR="00A92A0F" w:rsidRPr="00A92A0F" w:rsidRDefault="00A92A0F" w:rsidP="00A92A0F">
      <w:pPr>
        <w:pStyle w:val="berschrift3"/>
        <w:rPr>
          <w:lang w:val="en-US"/>
        </w:rPr>
      </w:pPr>
      <w:bookmarkStart w:id="74" w:name="_Toc465848826"/>
      <w:r w:rsidRPr="00A92A0F">
        <w:rPr>
          <w:lang w:val="en-US"/>
        </w:rPr>
        <w:t>amount of inventory zero</w:t>
      </w:r>
      <w:bookmarkEnd w:id="74"/>
    </w:p>
    <w:p w:rsidR="00A92A0F" w:rsidRPr="00A92A0F" w:rsidRDefault="00A92A0F" w:rsidP="00A92A0F">
      <w:pPr>
        <w:rPr>
          <w:lang w:val="en-US"/>
        </w:rPr>
      </w:pPr>
      <w:r w:rsidRPr="00A92A0F">
        <w:rPr>
          <w:lang w:val="en-US"/>
        </w:rPr>
        <w:t>If the number of things in your inventory is zero it Outputs “there is nothing in your Inventory”</w:t>
      </w:r>
    </w:p>
    <w:p w:rsidR="00A92A0F" w:rsidRPr="00FA1E82" w:rsidRDefault="00A92A0F" w:rsidP="00A92A0F">
      <w:pPr>
        <w:pStyle w:val="berschrift1"/>
        <w:rPr>
          <w:lang w:val="en-US"/>
        </w:rPr>
      </w:pPr>
      <w:r w:rsidRPr="00FA1E82">
        <w:rPr>
          <w:lang w:val="en-US"/>
        </w:rPr>
        <w:t>Special Requirements</w:t>
      </w:r>
    </w:p>
    <w:p w:rsidR="00A92A0F" w:rsidRPr="00FA1E82" w:rsidRDefault="00A92A0F" w:rsidP="00A92A0F">
      <w:pPr>
        <w:rPr>
          <w:lang w:val="en-US"/>
        </w:rPr>
      </w:pPr>
      <w:r w:rsidRPr="00FA1E82">
        <w:rPr>
          <w:lang w:val="en-US"/>
        </w:rPr>
        <w:t>n/a</w:t>
      </w:r>
    </w:p>
    <w:p w:rsidR="00A92A0F" w:rsidRPr="00FA1E82" w:rsidRDefault="00A92A0F" w:rsidP="00A92A0F">
      <w:pPr>
        <w:rPr>
          <w:lang w:val="en-US"/>
        </w:rPr>
      </w:pPr>
    </w:p>
    <w:p w:rsidR="00A92A0F" w:rsidRPr="00FA1E82" w:rsidRDefault="00A92A0F" w:rsidP="00A92A0F">
      <w:pPr>
        <w:pStyle w:val="berschrift1"/>
        <w:rPr>
          <w:lang w:val="en-US"/>
        </w:rPr>
      </w:pPr>
      <w:r w:rsidRPr="00FA1E82">
        <w:rPr>
          <w:lang w:val="en-US"/>
        </w:rPr>
        <w:t>Preconditions</w:t>
      </w:r>
    </w:p>
    <w:p w:rsidR="00A92A0F" w:rsidRPr="00A92A0F" w:rsidRDefault="00A92A0F" w:rsidP="00A92A0F">
      <w:pPr>
        <w:rPr>
          <w:lang w:val="en-US"/>
        </w:rPr>
      </w:pPr>
      <w:r w:rsidRPr="00A92A0F">
        <w:rPr>
          <w:lang w:val="en-US"/>
        </w:rPr>
        <w:t>n/a</w:t>
      </w:r>
    </w:p>
    <w:p w:rsidR="00A92A0F" w:rsidRPr="00A92A0F" w:rsidRDefault="00A92A0F" w:rsidP="00A92A0F">
      <w:pPr>
        <w:pStyle w:val="berschrift1"/>
        <w:rPr>
          <w:lang w:val="en-US"/>
        </w:rPr>
      </w:pPr>
      <w:r w:rsidRPr="00A92A0F">
        <w:rPr>
          <w:lang w:val="en-US"/>
        </w:rPr>
        <w:lastRenderedPageBreak/>
        <w:t>Postconditions</w:t>
      </w:r>
    </w:p>
    <w:p w:rsidR="00A92A0F" w:rsidRPr="00A92A0F" w:rsidRDefault="00A92A0F" w:rsidP="00A92A0F">
      <w:pPr>
        <w:rPr>
          <w:lang w:val="en-US"/>
        </w:rPr>
      </w:pPr>
      <w:r w:rsidRPr="00A92A0F">
        <w:rPr>
          <w:lang w:val="en-US"/>
        </w:rPr>
        <w:t>Wait for next input</w:t>
      </w:r>
    </w:p>
    <w:p w:rsidR="00A92A0F" w:rsidRPr="00FA1E82" w:rsidRDefault="00A92A0F" w:rsidP="00A92A0F">
      <w:pPr>
        <w:pStyle w:val="berschrift1"/>
        <w:rPr>
          <w:lang w:val="en-US"/>
        </w:rPr>
      </w:pPr>
      <w:r w:rsidRPr="00FA1E82">
        <w:rPr>
          <w:lang w:val="en-US"/>
        </w:rPr>
        <w:t>Extension Points</w:t>
      </w:r>
    </w:p>
    <w:p w:rsidR="00A92A0F" w:rsidRPr="00FA1E82" w:rsidRDefault="00A92A0F" w:rsidP="00A92A0F">
      <w:pPr>
        <w:rPr>
          <w:lang w:val="en-US"/>
        </w:rPr>
      </w:pPr>
      <w:r w:rsidRPr="00FA1E82">
        <w:rPr>
          <w:lang w:val="en-US"/>
        </w:rPr>
        <w:t>n/a</w:t>
      </w:r>
    </w:p>
    <w:p w:rsidR="00A92A0F" w:rsidRDefault="00A92A0F" w:rsidP="00A92A0F">
      <w:pPr>
        <w:pStyle w:val="InfoBlue"/>
      </w:pPr>
    </w:p>
    <w:p w:rsidR="00A92A0F" w:rsidRDefault="00A92A0F">
      <w:pPr>
        <w:rPr>
          <w:rFonts w:ascii="Times New Roman" w:eastAsia="Times New Roman" w:hAnsi="Times New Roman" w:cs="Times New Roman"/>
          <w:b/>
          <w:bCs/>
          <w:kern w:val="36"/>
          <w:sz w:val="48"/>
          <w:szCs w:val="48"/>
          <w:lang w:val="en-US" w:eastAsia="de-DE"/>
        </w:rPr>
      </w:pPr>
      <w:r>
        <w:rPr>
          <w:lang w:val="en-US"/>
        </w:rPr>
        <w:br w:type="page"/>
      </w:r>
    </w:p>
    <w:p w:rsidR="00A92A0F" w:rsidRDefault="00A92A0F" w:rsidP="00A92A0F">
      <w:pPr>
        <w:pStyle w:val="Titel"/>
        <w:jc w:val="right"/>
      </w:pPr>
      <w:r>
        <w:lastRenderedPageBreak/>
        <w:fldChar w:fldCharType="begin"/>
      </w:r>
      <w:r>
        <w:instrText xml:space="preserve"> SUBJECT  \* MERGEFORMAT </w:instrText>
      </w:r>
      <w:r>
        <w:fldChar w:fldCharType="separate"/>
      </w:r>
      <w:proofErr w:type="spellStart"/>
      <w:r>
        <w:t>TextVenturer</w:t>
      </w:r>
      <w:proofErr w:type="spellEnd"/>
      <w:r>
        <w:fldChar w:fldCharType="end"/>
      </w:r>
    </w:p>
    <w:p w:rsidR="00A92A0F" w:rsidRDefault="00A92A0F" w:rsidP="00A92A0F">
      <w:pPr>
        <w:pStyle w:val="Titel"/>
        <w:jc w:val="right"/>
      </w:pPr>
      <w:r>
        <w:fldChar w:fldCharType="begin"/>
      </w:r>
      <w:r>
        <w:instrText xml:space="preserve">title  \* Mergeformat </w:instrText>
      </w:r>
      <w:r>
        <w:fldChar w:fldCharType="separate"/>
      </w:r>
      <w:r>
        <w:t>Use-Case Specification: Enter a room</w:t>
      </w:r>
      <w:r>
        <w:fldChar w:fldCharType="end"/>
      </w:r>
    </w:p>
    <w:p w:rsidR="00A92A0F" w:rsidRDefault="00A92A0F" w:rsidP="00A92A0F">
      <w:pPr>
        <w:pStyle w:val="Titel"/>
        <w:jc w:val="right"/>
      </w:pPr>
    </w:p>
    <w:p w:rsidR="00A92A0F" w:rsidRDefault="00A92A0F" w:rsidP="00A92A0F">
      <w:pPr>
        <w:pStyle w:val="Titel"/>
        <w:jc w:val="right"/>
        <w:rPr>
          <w:sz w:val="28"/>
        </w:rPr>
      </w:pPr>
      <w:r>
        <w:rPr>
          <w:sz w:val="28"/>
        </w:rPr>
        <w:t>Version 1.0</w:t>
      </w:r>
    </w:p>
    <w:p w:rsidR="00A92A0F" w:rsidRDefault="00A92A0F" w:rsidP="00A92A0F"/>
    <w:p w:rsidR="00A92A0F" w:rsidRDefault="00A92A0F" w:rsidP="00A92A0F"/>
    <w:p w:rsidR="00A92A0F" w:rsidRDefault="00A92A0F" w:rsidP="00A92A0F">
      <w:pPr>
        <w:pStyle w:val="Textkrper"/>
      </w:pPr>
    </w:p>
    <w:p w:rsidR="00A92A0F" w:rsidRDefault="00A92A0F" w:rsidP="00A92A0F">
      <w:pPr>
        <w:pStyle w:val="Textkrper"/>
      </w:pPr>
    </w:p>
    <w:p w:rsidR="00A92A0F" w:rsidRDefault="00A92A0F" w:rsidP="00A92A0F">
      <w:pPr>
        <w:sectPr w:rsidR="00A92A0F" w:rsidSect="00A92A0F">
          <w:headerReference w:type="even" r:id="rId85"/>
          <w:headerReference w:type="default" r:id="rId86"/>
          <w:footerReference w:type="even" r:id="rId87"/>
          <w:footerReference w:type="default" r:id="rId88"/>
          <w:headerReference w:type="first" r:id="rId89"/>
          <w:footerReference w:type="first" r:id="rId90"/>
          <w:endnotePr>
            <w:numFmt w:val="decimal"/>
          </w:endnotePr>
          <w:type w:val="continuous"/>
          <w:pgSz w:w="12240" w:h="15840"/>
          <w:pgMar w:top="1440" w:right="1440" w:bottom="1440" w:left="1440" w:header="720" w:footer="720" w:gutter="0"/>
          <w:cols w:space="720"/>
          <w:vAlign w:val="center"/>
        </w:sectPr>
      </w:pPr>
    </w:p>
    <w:p w:rsidR="00A92A0F" w:rsidRDefault="00A92A0F" w:rsidP="00A92A0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2A0F" w:rsidTr="00341DBD">
        <w:tc>
          <w:tcPr>
            <w:tcW w:w="2304" w:type="dxa"/>
          </w:tcPr>
          <w:p w:rsidR="00A92A0F" w:rsidRDefault="00A92A0F" w:rsidP="00341DBD">
            <w:pPr>
              <w:pStyle w:val="Tabletext"/>
              <w:jc w:val="center"/>
              <w:rPr>
                <w:b/>
              </w:rPr>
            </w:pPr>
            <w:r>
              <w:rPr>
                <w:b/>
              </w:rPr>
              <w:t>Date</w:t>
            </w:r>
          </w:p>
        </w:tc>
        <w:tc>
          <w:tcPr>
            <w:tcW w:w="1152" w:type="dxa"/>
          </w:tcPr>
          <w:p w:rsidR="00A92A0F" w:rsidRDefault="00A92A0F" w:rsidP="00341DBD">
            <w:pPr>
              <w:pStyle w:val="Tabletext"/>
              <w:jc w:val="center"/>
              <w:rPr>
                <w:b/>
              </w:rPr>
            </w:pPr>
            <w:r>
              <w:rPr>
                <w:b/>
              </w:rPr>
              <w:t>Version</w:t>
            </w:r>
          </w:p>
        </w:tc>
        <w:tc>
          <w:tcPr>
            <w:tcW w:w="3744" w:type="dxa"/>
          </w:tcPr>
          <w:p w:rsidR="00A92A0F" w:rsidRDefault="00A92A0F" w:rsidP="00341DBD">
            <w:pPr>
              <w:pStyle w:val="Tabletext"/>
              <w:jc w:val="center"/>
              <w:rPr>
                <w:b/>
              </w:rPr>
            </w:pPr>
            <w:r>
              <w:rPr>
                <w:b/>
              </w:rPr>
              <w:t>Description</w:t>
            </w:r>
          </w:p>
        </w:tc>
        <w:tc>
          <w:tcPr>
            <w:tcW w:w="2304" w:type="dxa"/>
          </w:tcPr>
          <w:p w:rsidR="00A92A0F" w:rsidRDefault="00A92A0F" w:rsidP="00341DBD">
            <w:pPr>
              <w:pStyle w:val="Tabletext"/>
              <w:jc w:val="center"/>
              <w:rPr>
                <w:b/>
              </w:rPr>
            </w:pPr>
            <w:r>
              <w:rPr>
                <w:b/>
              </w:rPr>
              <w:t>Author</w:t>
            </w:r>
          </w:p>
        </w:tc>
      </w:tr>
      <w:tr w:rsidR="00A92A0F" w:rsidTr="00341DBD">
        <w:tc>
          <w:tcPr>
            <w:tcW w:w="2304" w:type="dxa"/>
          </w:tcPr>
          <w:p w:rsidR="00A92A0F" w:rsidRDefault="00A92A0F" w:rsidP="00341DBD">
            <w:pPr>
              <w:pStyle w:val="Tabletext"/>
            </w:pPr>
            <w:r>
              <w:t>01/11/16&gt;</w:t>
            </w:r>
          </w:p>
        </w:tc>
        <w:tc>
          <w:tcPr>
            <w:tcW w:w="1152" w:type="dxa"/>
          </w:tcPr>
          <w:p w:rsidR="00A92A0F" w:rsidRDefault="00A92A0F" w:rsidP="00341DBD">
            <w:pPr>
              <w:pStyle w:val="Tabletext"/>
            </w:pPr>
            <w:r>
              <w:t>&lt;0.1&gt;</w:t>
            </w:r>
          </w:p>
        </w:tc>
        <w:tc>
          <w:tcPr>
            <w:tcW w:w="3744" w:type="dxa"/>
          </w:tcPr>
          <w:p w:rsidR="00A92A0F" w:rsidRDefault="00A92A0F" w:rsidP="00341DBD">
            <w:pPr>
              <w:pStyle w:val="Tabletext"/>
            </w:pPr>
            <w:r>
              <w:t>&lt;UC-Enter Room&gt;</w:t>
            </w:r>
          </w:p>
        </w:tc>
        <w:tc>
          <w:tcPr>
            <w:tcW w:w="2304" w:type="dxa"/>
          </w:tcPr>
          <w:p w:rsidR="00A92A0F" w:rsidRPr="00A92A0F" w:rsidRDefault="00A92A0F" w:rsidP="00341DBD">
            <w:pPr>
              <w:pStyle w:val="Tabletext"/>
              <w:rPr>
                <w:lang w:val="de-DE"/>
              </w:rPr>
            </w:pPr>
            <w:r w:rsidRPr="00A92A0F">
              <w:rPr>
                <w:lang w:val="de-DE"/>
              </w:rPr>
              <w:t>&lt;Simon Vollmer, Dominik Vogel, André Schmitt&gt;</w:t>
            </w:r>
          </w:p>
        </w:tc>
      </w:tr>
      <w:tr w:rsidR="00A92A0F" w:rsidTr="00341DBD">
        <w:tc>
          <w:tcPr>
            <w:tcW w:w="2304" w:type="dxa"/>
          </w:tcPr>
          <w:p w:rsidR="00A92A0F" w:rsidRPr="00A92A0F" w:rsidRDefault="00A92A0F" w:rsidP="00341DBD">
            <w:pPr>
              <w:pStyle w:val="Tabletext"/>
              <w:rPr>
                <w:lang w:val="de-DE"/>
              </w:rPr>
            </w:pPr>
          </w:p>
        </w:tc>
        <w:tc>
          <w:tcPr>
            <w:tcW w:w="1152" w:type="dxa"/>
          </w:tcPr>
          <w:p w:rsidR="00A92A0F" w:rsidRPr="00A92A0F" w:rsidRDefault="00A92A0F" w:rsidP="00341DBD">
            <w:pPr>
              <w:pStyle w:val="Tabletext"/>
              <w:rPr>
                <w:lang w:val="de-DE"/>
              </w:rPr>
            </w:pPr>
          </w:p>
        </w:tc>
        <w:tc>
          <w:tcPr>
            <w:tcW w:w="3744" w:type="dxa"/>
          </w:tcPr>
          <w:p w:rsidR="00A92A0F" w:rsidRPr="00A92A0F" w:rsidRDefault="00A92A0F" w:rsidP="00341DBD">
            <w:pPr>
              <w:pStyle w:val="Tabletext"/>
              <w:rPr>
                <w:lang w:val="de-DE"/>
              </w:rPr>
            </w:pPr>
          </w:p>
        </w:tc>
        <w:tc>
          <w:tcPr>
            <w:tcW w:w="2304" w:type="dxa"/>
          </w:tcPr>
          <w:p w:rsidR="00A92A0F" w:rsidRPr="00A92A0F" w:rsidRDefault="00A92A0F" w:rsidP="00341DBD">
            <w:pPr>
              <w:pStyle w:val="Tabletext"/>
              <w:rPr>
                <w:lang w:val="de-DE"/>
              </w:rPr>
            </w:pPr>
          </w:p>
        </w:tc>
      </w:tr>
      <w:tr w:rsidR="00A92A0F" w:rsidTr="00341DBD">
        <w:tc>
          <w:tcPr>
            <w:tcW w:w="2304" w:type="dxa"/>
          </w:tcPr>
          <w:p w:rsidR="00A92A0F" w:rsidRPr="00A92A0F" w:rsidRDefault="00A92A0F" w:rsidP="00341DBD">
            <w:pPr>
              <w:pStyle w:val="Tabletext"/>
              <w:rPr>
                <w:lang w:val="de-DE"/>
              </w:rPr>
            </w:pPr>
          </w:p>
        </w:tc>
        <w:tc>
          <w:tcPr>
            <w:tcW w:w="1152" w:type="dxa"/>
          </w:tcPr>
          <w:p w:rsidR="00A92A0F" w:rsidRPr="00A92A0F" w:rsidRDefault="00A92A0F" w:rsidP="00341DBD">
            <w:pPr>
              <w:pStyle w:val="Tabletext"/>
              <w:rPr>
                <w:lang w:val="de-DE"/>
              </w:rPr>
            </w:pPr>
          </w:p>
        </w:tc>
        <w:tc>
          <w:tcPr>
            <w:tcW w:w="3744" w:type="dxa"/>
          </w:tcPr>
          <w:p w:rsidR="00A92A0F" w:rsidRPr="00A92A0F" w:rsidRDefault="00A92A0F" w:rsidP="00341DBD">
            <w:pPr>
              <w:pStyle w:val="Tabletext"/>
              <w:rPr>
                <w:lang w:val="de-DE"/>
              </w:rPr>
            </w:pPr>
          </w:p>
        </w:tc>
        <w:tc>
          <w:tcPr>
            <w:tcW w:w="2304" w:type="dxa"/>
          </w:tcPr>
          <w:p w:rsidR="00A92A0F" w:rsidRPr="00A92A0F" w:rsidRDefault="00A92A0F" w:rsidP="00341DBD">
            <w:pPr>
              <w:pStyle w:val="Tabletext"/>
              <w:rPr>
                <w:lang w:val="de-DE"/>
              </w:rPr>
            </w:pPr>
          </w:p>
        </w:tc>
      </w:tr>
      <w:tr w:rsidR="00A92A0F" w:rsidTr="00341DBD">
        <w:tc>
          <w:tcPr>
            <w:tcW w:w="2304" w:type="dxa"/>
          </w:tcPr>
          <w:p w:rsidR="00A92A0F" w:rsidRPr="00A92A0F" w:rsidRDefault="00A92A0F" w:rsidP="00341DBD">
            <w:pPr>
              <w:pStyle w:val="Tabletext"/>
              <w:rPr>
                <w:lang w:val="de-DE"/>
              </w:rPr>
            </w:pPr>
          </w:p>
        </w:tc>
        <w:tc>
          <w:tcPr>
            <w:tcW w:w="1152" w:type="dxa"/>
          </w:tcPr>
          <w:p w:rsidR="00A92A0F" w:rsidRPr="00A92A0F" w:rsidRDefault="00A92A0F" w:rsidP="00341DBD">
            <w:pPr>
              <w:pStyle w:val="Tabletext"/>
              <w:rPr>
                <w:lang w:val="de-DE"/>
              </w:rPr>
            </w:pPr>
          </w:p>
        </w:tc>
        <w:tc>
          <w:tcPr>
            <w:tcW w:w="3744" w:type="dxa"/>
          </w:tcPr>
          <w:p w:rsidR="00A92A0F" w:rsidRPr="00A92A0F" w:rsidRDefault="00A92A0F" w:rsidP="00341DBD">
            <w:pPr>
              <w:pStyle w:val="Tabletext"/>
              <w:rPr>
                <w:lang w:val="de-DE"/>
              </w:rPr>
            </w:pPr>
          </w:p>
        </w:tc>
        <w:tc>
          <w:tcPr>
            <w:tcW w:w="2304" w:type="dxa"/>
          </w:tcPr>
          <w:p w:rsidR="00A92A0F" w:rsidRPr="00A92A0F" w:rsidRDefault="00A92A0F" w:rsidP="00341DBD">
            <w:pPr>
              <w:pStyle w:val="Tabletext"/>
              <w:rPr>
                <w:lang w:val="de-DE"/>
              </w:rPr>
            </w:pPr>
          </w:p>
        </w:tc>
      </w:tr>
    </w:tbl>
    <w:p w:rsidR="00A92A0F" w:rsidRDefault="00A92A0F" w:rsidP="00A92A0F"/>
    <w:p w:rsidR="00A92A0F" w:rsidRDefault="00A92A0F" w:rsidP="00A92A0F">
      <w:pPr>
        <w:pStyle w:val="Titel"/>
      </w:pPr>
      <w:r w:rsidRPr="00FA1E82">
        <w:br w:type="page"/>
      </w:r>
      <w:r>
        <w:lastRenderedPageBreak/>
        <w:t>Table of Contents</w:t>
      </w:r>
    </w:p>
    <w:p w:rsidR="00A92A0F" w:rsidRPr="00A92A0F" w:rsidRDefault="00A92A0F" w:rsidP="00A92A0F">
      <w:pPr>
        <w:pStyle w:val="Verzeichnis1"/>
        <w:tabs>
          <w:tab w:val="left" w:pos="432"/>
        </w:tabs>
        <w:rPr>
          <w:noProof/>
          <w:sz w:val="24"/>
          <w:szCs w:val="24"/>
          <w:lang w:val="en-US"/>
        </w:rPr>
      </w:pPr>
      <w:r>
        <w:fldChar w:fldCharType="begin"/>
      </w:r>
      <w:r w:rsidRPr="00A92A0F">
        <w:rPr>
          <w:lang w:val="en-US"/>
        </w:rPr>
        <w:instrText xml:space="preserve"> TOC \o "1-3" </w:instrText>
      </w:r>
      <w:r>
        <w:fldChar w:fldCharType="separate"/>
      </w:r>
      <w:r w:rsidRPr="00A92A0F">
        <w:rPr>
          <w:noProof/>
          <w:szCs w:val="24"/>
          <w:lang w:val="en-US"/>
        </w:rPr>
        <w:t>1.</w:t>
      </w:r>
      <w:r w:rsidRPr="00A92A0F">
        <w:rPr>
          <w:noProof/>
          <w:sz w:val="24"/>
          <w:szCs w:val="24"/>
          <w:lang w:val="en-US"/>
        </w:rPr>
        <w:tab/>
      </w:r>
      <w:r w:rsidRPr="00A92A0F">
        <w:rPr>
          <w:noProof/>
          <w:szCs w:val="24"/>
          <w:lang w:val="en-US"/>
        </w:rPr>
        <w:t>Use-Case Name</w:t>
      </w:r>
      <w:r w:rsidRPr="00A92A0F">
        <w:rPr>
          <w:noProof/>
          <w:lang w:val="en-US"/>
        </w:rPr>
        <w:tab/>
      </w:r>
      <w:r>
        <w:rPr>
          <w:noProof/>
        </w:rPr>
        <w:fldChar w:fldCharType="begin"/>
      </w:r>
      <w:r w:rsidRPr="00A92A0F">
        <w:rPr>
          <w:noProof/>
          <w:lang w:val="en-US"/>
        </w:rPr>
        <w:instrText xml:space="preserve"> PAGEREF _Toc508098429 \h </w:instrText>
      </w:r>
      <w:r>
        <w:rPr>
          <w:noProof/>
        </w:rPr>
      </w:r>
      <w:r>
        <w:rPr>
          <w:noProof/>
        </w:rPr>
        <w:fldChar w:fldCharType="separate"/>
      </w:r>
      <w:r w:rsidR="00FA1E82">
        <w:rPr>
          <w:noProof/>
          <w:lang w:val="en-US"/>
        </w:rPr>
        <w:t>2</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1.1</w:t>
      </w:r>
      <w:r w:rsidRPr="00A92A0F">
        <w:rPr>
          <w:noProof/>
          <w:sz w:val="24"/>
          <w:szCs w:val="24"/>
          <w:lang w:val="en-US"/>
        </w:rPr>
        <w:tab/>
      </w:r>
      <w:r w:rsidRPr="00A92A0F">
        <w:rPr>
          <w:noProof/>
          <w:lang w:val="en-US"/>
        </w:rPr>
        <w:t>Brief Description</w:t>
      </w:r>
      <w:r w:rsidRPr="00A92A0F">
        <w:rPr>
          <w:noProof/>
          <w:lang w:val="en-US"/>
        </w:rPr>
        <w:tab/>
      </w:r>
      <w:r>
        <w:rPr>
          <w:noProof/>
        </w:rPr>
        <w:fldChar w:fldCharType="begin"/>
      </w:r>
      <w:r w:rsidRPr="00A92A0F">
        <w:rPr>
          <w:noProof/>
          <w:lang w:val="en-US"/>
        </w:rPr>
        <w:instrText xml:space="preserve"> PAGEREF _Toc508098430 \h </w:instrText>
      </w:r>
      <w:r>
        <w:rPr>
          <w:noProof/>
        </w:rPr>
      </w:r>
      <w:r>
        <w:rPr>
          <w:noProof/>
        </w:rPr>
        <w:fldChar w:fldCharType="separate"/>
      </w:r>
      <w:r w:rsidR="00FA1E82">
        <w:rPr>
          <w:noProof/>
          <w:lang w:val="en-US"/>
        </w:rPr>
        <w:t>2</w:t>
      </w:r>
      <w:r>
        <w:rPr>
          <w:noProof/>
        </w:rPr>
        <w:fldChar w:fldCharType="end"/>
      </w:r>
    </w:p>
    <w:p w:rsidR="00A92A0F" w:rsidRPr="00A92A0F" w:rsidRDefault="00A92A0F" w:rsidP="00A92A0F">
      <w:pPr>
        <w:pStyle w:val="Verzeichnis1"/>
        <w:tabs>
          <w:tab w:val="left" w:pos="432"/>
        </w:tabs>
        <w:rPr>
          <w:noProof/>
          <w:sz w:val="24"/>
          <w:szCs w:val="24"/>
          <w:lang w:val="en-US"/>
        </w:rPr>
      </w:pPr>
      <w:r w:rsidRPr="00A92A0F">
        <w:rPr>
          <w:noProof/>
          <w:szCs w:val="24"/>
          <w:lang w:val="en-US"/>
        </w:rPr>
        <w:t>2.</w:t>
      </w:r>
      <w:r w:rsidRPr="00A92A0F">
        <w:rPr>
          <w:noProof/>
          <w:sz w:val="24"/>
          <w:szCs w:val="24"/>
          <w:lang w:val="en-US"/>
        </w:rPr>
        <w:tab/>
      </w:r>
      <w:r w:rsidRPr="00A92A0F">
        <w:rPr>
          <w:noProof/>
          <w:szCs w:val="24"/>
          <w:lang w:val="en-US"/>
        </w:rPr>
        <w:t>Flow of Events</w:t>
      </w:r>
      <w:r w:rsidRPr="00A92A0F">
        <w:rPr>
          <w:noProof/>
          <w:lang w:val="en-US"/>
        </w:rPr>
        <w:tab/>
      </w:r>
      <w:r>
        <w:rPr>
          <w:noProof/>
        </w:rPr>
        <w:fldChar w:fldCharType="begin"/>
      </w:r>
      <w:r w:rsidRPr="00A92A0F">
        <w:rPr>
          <w:noProof/>
          <w:lang w:val="en-US"/>
        </w:rPr>
        <w:instrText xml:space="preserve"> PAGEREF _Toc508098431 \h </w:instrText>
      </w:r>
      <w:r>
        <w:rPr>
          <w:noProof/>
        </w:rPr>
      </w:r>
      <w:r>
        <w:rPr>
          <w:noProof/>
        </w:rPr>
        <w:fldChar w:fldCharType="separate"/>
      </w:r>
      <w:r w:rsidR="00FA1E82">
        <w:rPr>
          <w:noProof/>
          <w:lang w:val="en-US"/>
        </w:rPr>
        <w:t>2</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2.1</w:t>
      </w:r>
      <w:r w:rsidRPr="00A92A0F">
        <w:rPr>
          <w:noProof/>
          <w:sz w:val="24"/>
          <w:szCs w:val="24"/>
          <w:lang w:val="en-US"/>
        </w:rPr>
        <w:tab/>
      </w:r>
      <w:r w:rsidRPr="00A92A0F">
        <w:rPr>
          <w:noProof/>
          <w:lang w:val="en-US"/>
        </w:rPr>
        <w:t>Basic Flow</w:t>
      </w:r>
      <w:r w:rsidRPr="00A92A0F">
        <w:rPr>
          <w:noProof/>
          <w:lang w:val="en-US"/>
        </w:rPr>
        <w:tab/>
      </w:r>
      <w:r>
        <w:rPr>
          <w:noProof/>
        </w:rPr>
        <w:fldChar w:fldCharType="begin"/>
      </w:r>
      <w:r w:rsidRPr="00A92A0F">
        <w:rPr>
          <w:noProof/>
          <w:lang w:val="en-US"/>
        </w:rPr>
        <w:instrText xml:space="preserve"> PAGEREF _Toc508098432 \h </w:instrText>
      </w:r>
      <w:r>
        <w:rPr>
          <w:noProof/>
        </w:rPr>
      </w:r>
      <w:r>
        <w:rPr>
          <w:noProof/>
        </w:rPr>
        <w:fldChar w:fldCharType="separate"/>
      </w:r>
      <w:r w:rsidR="00FA1E82">
        <w:rPr>
          <w:noProof/>
          <w:lang w:val="en-US"/>
        </w:rPr>
        <w:t>3</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2.2</w:t>
      </w:r>
      <w:r w:rsidRPr="00A92A0F">
        <w:rPr>
          <w:noProof/>
          <w:sz w:val="24"/>
          <w:szCs w:val="24"/>
          <w:lang w:val="en-US"/>
        </w:rPr>
        <w:tab/>
      </w:r>
      <w:r w:rsidRPr="00A92A0F">
        <w:rPr>
          <w:noProof/>
          <w:lang w:val="en-US"/>
        </w:rPr>
        <w:t>Alternative Flows</w:t>
      </w:r>
      <w:r w:rsidRPr="00A92A0F">
        <w:rPr>
          <w:noProof/>
          <w:lang w:val="en-US"/>
        </w:rPr>
        <w:tab/>
      </w:r>
      <w:r>
        <w:rPr>
          <w:noProof/>
        </w:rPr>
        <w:fldChar w:fldCharType="begin"/>
      </w:r>
      <w:r w:rsidRPr="00A92A0F">
        <w:rPr>
          <w:noProof/>
          <w:lang w:val="en-US"/>
        </w:rPr>
        <w:instrText xml:space="preserve"> PAGEREF _Toc508098433 \h </w:instrText>
      </w:r>
      <w:r>
        <w:rPr>
          <w:noProof/>
        </w:rPr>
      </w:r>
      <w:r>
        <w:rPr>
          <w:noProof/>
        </w:rPr>
        <w:fldChar w:fldCharType="separate"/>
      </w:r>
      <w:r w:rsidR="00FA1E82">
        <w:rPr>
          <w:noProof/>
          <w:lang w:val="en-US"/>
        </w:rPr>
        <w:t>3</w:t>
      </w:r>
      <w:r>
        <w:rPr>
          <w:noProof/>
        </w:rPr>
        <w:fldChar w:fldCharType="end"/>
      </w:r>
    </w:p>
    <w:p w:rsidR="00A92A0F" w:rsidRPr="00A92A0F" w:rsidRDefault="00A92A0F" w:rsidP="00A92A0F">
      <w:pPr>
        <w:pStyle w:val="Verzeichnis3"/>
        <w:tabs>
          <w:tab w:val="left" w:pos="1600"/>
        </w:tabs>
        <w:rPr>
          <w:noProof/>
          <w:sz w:val="24"/>
          <w:szCs w:val="24"/>
          <w:lang w:val="en-US"/>
        </w:rPr>
      </w:pPr>
      <w:r w:rsidRPr="00A92A0F">
        <w:rPr>
          <w:noProof/>
          <w:lang w:val="en-US"/>
        </w:rPr>
        <w:t>2.2.1</w:t>
      </w:r>
      <w:r w:rsidRPr="00A92A0F">
        <w:rPr>
          <w:noProof/>
          <w:sz w:val="24"/>
          <w:szCs w:val="24"/>
          <w:lang w:val="en-US"/>
        </w:rPr>
        <w:tab/>
      </w:r>
      <w:r w:rsidRPr="00A92A0F">
        <w:rPr>
          <w:noProof/>
          <w:lang w:val="en-US"/>
        </w:rPr>
        <w:t>&lt; First Alternative Flow &gt;</w:t>
      </w:r>
      <w:r w:rsidRPr="00A92A0F">
        <w:rPr>
          <w:noProof/>
          <w:lang w:val="en-US"/>
        </w:rPr>
        <w:tab/>
      </w:r>
      <w:r>
        <w:rPr>
          <w:noProof/>
        </w:rPr>
        <w:fldChar w:fldCharType="begin"/>
      </w:r>
      <w:r w:rsidRPr="00A92A0F">
        <w:rPr>
          <w:noProof/>
          <w:lang w:val="en-US"/>
        </w:rPr>
        <w:instrText xml:space="preserve"> PAGEREF _Toc508098434 \h </w:instrText>
      </w:r>
      <w:r>
        <w:rPr>
          <w:noProof/>
        </w:rPr>
        <w:fldChar w:fldCharType="separate"/>
      </w:r>
      <w:r w:rsidR="00FA1E82" w:rsidRPr="00FA1E82">
        <w:rPr>
          <w:b/>
          <w:bCs/>
          <w:noProof/>
          <w:lang w:val="en-US"/>
        </w:rPr>
        <w:t>Fehler! Textmarke nicht definiert.</w:t>
      </w:r>
      <w:r>
        <w:rPr>
          <w:noProof/>
        </w:rPr>
        <w:fldChar w:fldCharType="end"/>
      </w:r>
    </w:p>
    <w:p w:rsidR="00A92A0F" w:rsidRPr="00A92A0F" w:rsidRDefault="00A92A0F" w:rsidP="00A92A0F">
      <w:pPr>
        <w:pStyle w:val="Verzeichnis3"/>
        <w:tabs>
          <w:tab w:val="left" w:pos="1600"/>
        </w:tabs>
        <w:rPr>
          <w:noProof/>
          <w:sz w:val="24"/>
          <w:szCs w:val="24"/>
          <w:lang w:val="en-US"/>
        </w:rPr>
      </w:pPr>
      <w:r w:rsidRPr="00A92A0F">
        <w:rPr>
          <w:noProof/>
          <w:lang w:val="en-US"/>
        </w:rPr>
        <w:t>2.2.2</w:t>
      </w:r>
      <w:r w:rsidRPr="00A92A0F">
        <w:rPr>
          <w:noProof/>
          <w:sz w:val="24"/>
          <w:szCs w:val="24"/>
          <w:lang w:val="en-US"/>
        </w:rPr>
        <w:tab/>
      </w:r>
      <w:r w:rsidRPr="00A92A0F">
        <w:rPr>
          <w:noProof/>
          <w:lang w:val="en-US"/>
        </w:rPr>
        <w:t>&lt; Second Alternative Flow &gt;</w:t>
      </w:r>
      <w:r w:rsidRPr="00A92A0F">
        <w:rPr>
          <w:noProof/>
          <w:lang w:val="en-US"/>
        </w:rPr>
        <w:tab/>
      </w:r>
      <w:r>
        <w:rPr>
          <w:noProof/>
        </w:rPr>
        <w:fldChar w:fldCharType="begin"/>
      </w:r>
      <w:r w:rsidRPr="00A92A0F">
        <w:rPr>
          <w:noProof/>
          <w:lang w:val="en-US"/>
        </w:rPr>
        <w:instrText xml:space="preserve"> PAGEREF _Toc508098435 \h </w:instrText>
      </w:r>
      <w:r>
        <w:rPr>
          <w:noProof/>
        </w:rPr>
        <w:fldChar w:fldCharType="separate"/>
      </w:r>
      <w:r w:rsidR="00FA1E82" w:rsidRPr="00FA1E82">
        <w:rPr>
          <w:b/>
          <w:bCs/>
          <w:noProof/>
          <w:lang w:val="en-US"/>
        </w:rPr>
        <w:t>Fehler! Textmarke nicht definiert.</w:t>
      </w:r>
      <w:r>
        <w:rPr>
          <w:noProof/>
        </w:rPr>
        <w:fldChar w:fldCharType="end"/>
      </w:r>
    </w:p>
    <w:p w:rsidR="00A92A0F" w:rsidRPr="00A92A0F" w:rsidRDefault="00A92A0F" w:rsidP="00A92A0F">
      <w:pPr>
        <w:pStyle w:val="Verzeichnis1"/>
        <w:tabs>
          <w:tab w:val="left" w:pos="432"/>
        </w:tabs>
        <w:rPr>
          <w:noProof/>
          <w:sz w:val="24"/>
          <w:szCs w:val="24"/>
          <w:lang w:val="en-US"/>
        </w:rPr>
      </w:pPr>
      <w:r w:rsidRPr="00A92A0F">
        <w:rPr>
          <w:noProof/>
          <w:szCs w:val="24"/>
          <w:lang w:val="en-US"/>
        </w:rPr>
        <w:t>3.</w:t>
      </w:r>
      <w:r w:rsidRPr="00A92A0F">
        <w:rPr>
          <w:noProof/>
          <w:sz w:val="24"/>
          <w:szCs w:val="24"/>
          <w:lang w:val="en-US"/>
        </w:rPr>
        <w:tab/>
      </w:r>
      <w:r w:rsidRPr="00A92A0F">
        <w:rPr>
          <w:noProof/>
          <w:szCs w:val="24"/>
          <w:lang w:val="en-US"/>
        </w:rPr>
        <w:t>Special Requirements</w:t>
      </w:r>
      <w:r w:rsidRPr="00A92A0F">
        <w:rPr>
          <w:noProof/>
          <w:lang w:val="en-US"/>
        </w:rPr>
        <w:tab/>
      </w:r>
      <w:r>
        <w:rPr>
          <w:noProof/>
        </w:rPr>
        <w:fldChar w:fldCharType="begin"/>
      </w:r>
      <w:r w:rsidRPr="00A92A0F">
        <w:rPr>
          <w:noProof/>
          <w:lang w:val="en-US"/>
        </w:rPr>
        <w:instrText xml:space="preserve"> PAGEREF _Toc508098436 \h </w:instrText>
      </w:r>
      <w:r>
        <w:rPr>
          <w:noProof/>
        </w:rPr>
      </w:r>
      <w:r>
        <w:rPr>
          <w:noProof/>
        </w:rPr>
        <w:fldChar w:fldCharType="separate"/>
      </w:r>
      <w:r w:rsidR="00FA1E82">
        <w:rPr>
          <w:noProof/>
          <w:lang w:val="en-US"/>
        </w:rPr>
        <w:t>3</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3.1</w:t>
      </w:r>
      <w:r w:rsidRPr="00A92A0F">
        <w:rPr>
          <w:noProof/>
          <w:sz w:val="24"/>
          <w:szCs w:val="24"/>
          <w:lang w:val="en-US"/>
        </w:rPr>
        <w:tab/>
      </w:r>
      <w:r w:rsidRPr="00A92A0F">
        <w:rPr>
          <w:noProof/>
          <w:lang w:val="en-US"/>
        </w:rPr>
        <w:t>&lt; First Special Requirement &gt;</w:t>
      </w:r>
      <w:r w:rsidRPr="00A92A0F">
        <w:rPr>
          <w:noProof/>
          <w:lang w:val="en-US"/>
        </w:rPr>
        <w:tab/>
      </w:r>
      <w:r>
        <w:rPr>
          <w:noProof/>
        </w:rPr>
        <w:fldChar w:fldCharType="begin"/>
      </w:r>
      <w:r w:rsidRPr="00A92A0F">
        <w:rPr>
          <w:noProof/>
          <w:lang w:val="en-US"/>
        </w:rPr>
        <w:instrText xml:space="preserve"> PAGEREF _Toc508098437 \h </w:instrText>
      </w:r>
      <w:r>
        <w:rPr>
          <w:noProof/>
        </w:rPr>
        <w:fldChar w:fldCharType="separate"/>
      </w:r>
      <w:r w:rsidR="00FA1E82" w:rsidRPr="00FA1E82">
        <w:rPr>
          <w:b/>
          <w:bCs/>
          <w:noProof/>
          <w:lang w:val="en-US"/>
        </w:rPr>
        <w:t>Fehler! Textmarke nicht definiert.</w:t>
      </w:r>
      <w:r>
        <w:rPr>
          <w:noProof/>
        </w:rPr>
        <w:fldChar w:fldCharType="end"/>
      </w:r>
    </w:p>
    <w:p w:rsidR="00A92A0F" w:rsidRPr="00A92A0F" w:rsidRDefault="00A92A0F" w:rsidP="00A92A0F">
      <w:pPr>
        <w:pStyle w:val="Verzeichnis1"/>
        <w:tabs>
          <w:tab w:val="left" w:pos="432"/>
        </w:tabs>
        <w:rPr>
          <w:noProof/>
          <w:sz w:val="24"/>
          <w:szCs w:val="24"/>
          <w:lang w:val="en-US"/>
        </w:rPr>
      </w:pPr>
      <w:r w:rsidRPr="00A92A0F">
        <w:rPr>
          <w:noProof/>
          <w:szCs w:val="24"/>
          <w:lang w:val="en-US"/>
        </w:rPr>
        <w:t>4.</w:t>
      </w:r>
      <w:r w:rsidRPr="00A92A0F">
        <w:rPr>
          <w:noProof/>
          <w:sz w:val="24"/>
          <w:szCs w:val="24"/>
          <w:lang w:val="en-US"/>
        </w:rPr>
        <w:tab/>
      </w:r>
      <w:r w:rsidRPr="00A92A0F">
        <w:rPr>
          <w:noProof/>
          <w:szCs w:val="24"/>
          <w:lang w:val="en-US"/>
        </w:rPr>
        <w:t>Preconditions</w:t>
      </w:r>
      <w:r w:rsidRPr="00A92A0F">
        <w:rPr>
          <w:noProof/>
          <w:lang w:val="en-US"/>
        </w:rPr>
        <w:tab/>
      </w:r>
      <w:r>
        <w:rPr>
          <w:noProof/>
        </w:rPr>
        <w:fldChar w:fldCharType="begin"/>
      </w:r>
      <w:r w:rsidRPr="00A92A0F">
        <w:rPr>
          <w:noProof/>
          <w:lang w:val="en-US"/>
        </w:rPr>
        <w:instrText xml:space="preserve"> PAGEREF _Toc508098438 \h </w:instrText>
      </w:r>
      <w:r>
        <w:rPr>
          <w:noProof/>
        </w:rPr>
      </w:r>
      <w:r>
        <w:rPr>
          <w:noProof/>
        </w:rPr>
        <w:fldChar w:fldCharType="separate"/>
      </w:r>
      <w:r w:rsidR="00FA1E82">
        <w:rPr>
          <w:noProof/>
          <w:lang w:val="en-US"/>
        </w:rPr>
        <w:t>3</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4.1</w:t>
      </w:r>
      <w:r w:rsidRPr="00A92A0F">
        <w:rPr>
          <w:noProof/>
          <w:sz w:val="24"/>
          <w:szCs w:val="24"/>
          <w:lang w:val="en-US"/>
        </w:rPr>
        <w:tab/>
      </w:r>
      <w:r w:rsidRPr="00A92A0F">
        <w:rPr>
          <w:noProof/>
          <w:lang w:val="en-US"/>
        </w:rPr>
        <w:t>&lt; Precondition One &gt;</w:t>
      </w:r>
      <w:r w:rsidRPr="00A92A0F">
        <w:rPr>
          <w:noProof/>
          <w:lang w:val="en-US"/>
        </w:rPr>
        <w:tab/>
      </w:r>
      <w:r>
        <w:rPr>
          <w:noProof/>
        </w:rPr>
        <w:fldChar w:fldCharType="begin"/>
      </w:r>
      <w:r w:rsidRPr="00A92A0F">
        <w:rPr>
          <w:noProof/>
          <w:lang w:val="en-US"/>
        </w:rPr>
        <w:instrText xml:space="preserve"> PAGEREF _Toc508098439 \h </w:instrText>
      </w:r>
      <w:r>
        <w:rPr>
          <w:noProof/>
        </w:rPr>
      </w:r>
      <w:r>
        <w:rPr>
          <w:noProof/>
        </w:rPr>
        <w:fldChar w:fldCharType="separate"/>
      </w:r>
      <w:r w:rsidR="00FA1E82">
        <w:rPr>
          <w:noProof/>
          <w:lang w:val="en-US"/>
        </w:rPr>
        <w:t>4</w:t>
      </w:r>
      <w:r>
        <w:rPr>
          <w:noProof/>
        </w:rPr>
        <w:fldChar w:fldCharType="end"/>
      </w:r>
    </w:p>
    <w:p w:rsidR="00A92A0F" w:rsidRPr="00A92A0F" w:rsidRDefault="00A92A0F" w:rsidP="00A92A0F">
      <w:pPr>
        <w:pStyle w:val="Verzeichnis1"/>
        <w:tabs>
          <w:tab w:val="left" w:pos="432"/>
        </w:tabs>
        <w:rPr>
          <w:noProof/>
          <w:sz w:val="24"/>
          <w:szCs w:val="24"/>
          <w:lang w:val="en-US"/>
        </w:rPr>
      </w:pPr>
      <w:r w:rsidRPr="00A92A0F">
        <w:rPr>
          <w:noProof/>
          <w:szCs w:val="24"/>
          <w:lang w:val="en-US"/>
        </w:rPr>
        <w:t>5.</w:t>
      </w:r>
      <w:r w:rsidRPr="00A92A0F">
        <w:rPr>
          <w:noProof/>
          <w:sz w:val="24"/>
          <w:szCs w:val="24"/>
          <w:lang w:val="en-US"/>
        </w:rPr>
        <w:tab/>
      </w:r>
      <w:r w:rsidRPr="00A92A0F">
        <w:rPr>
          <w:noProof/>
          <w:szCs w:val="24"/>
          <w:lang w:val="en-US"/>
        </w:rPr>
        <w:t>Postconditions</w:t>
      </w:r>
      <w:r w:rsidRPr="00A92A0F">
        <w:rPr>
          <w:noProof/>
          <w:lang w:val="en-US"/>
        </w:rPr>
        <w:tab/>
      </w:r>
      <w:r>
        <w:rPr>
          <w:noProof/>
        </w:rPr>
        <w:fldChar w:fldCharType="begin"/>
      </w:r>
      <w:r w:rsidRPr="00A92A0F">
        <w:rPr>
          <w:noProof/>
          <w:lang w:val="en-US"/>
        </w:rPr>
        <w:instrText xml:space="preserve"> PAGEREF _Toc508098440 \h </w:instrText>
      </w:r>
      <w:r>
        <w:rPr>
          <w:noProof/>
        </w:rPr>
      </w:r>
      <w:r>
        <w:rPr>
          <w:noProof/>
        </w:rPr>
        <w:fldChar w:fldCharType="separate"/>
      </w:r>
      <w:r w:rsidR="00FA1E82">
        <w:rPr>
          <w:noProof/>
          <w:lang w:val="en-US"/>
        </w:rPr>
        <w:t>4</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5.1</w:t>
      </w:r>
      <w:r w:rsidRPr="00A92A0F">
        <w:rPr>
          <w:noProof/>
          <w:sz w:val="24"/>
          <w:szCs w:val="24"/>
          <w:lang w:val="en-US"/>
        </w:rPr>
        <w:tab/>
      </w:r>
      <w:r w:rsidRPr="00A92A0F">
        <w:rPr>
          <w:noProof/>
          <w:lang w:val="en-US"/>
        </w:rPr>
        <w:t>&lt; Postcondition One &gt;</w:t>
      </w:r>
      <w:r w:rsidRPr="00A92A0F">
        <w:rPr>
          <w:noProof/>
          <w:lang w:val="en-US"/>
        </w:rPr>
        <w:tab/>
      </w:r>
      <w:r>
        <w:rPr>
          <w:noProof/>
        </w:rPr>
        <w:fldChar w:fldCharType="begin"/>
      </w:r>
      <w:r w:rsidRPr="00A92A0F">
        <w:rPr>
          <w:noProof/>
          <w:lang w:val="en-US"/>
        </w:rPr>
        <w:instrText xml:space="preserve"> PAGEREF _Toc508098441 \h </w:instrText>
      </w:r>
      <w:r>
        <w:rPr>
          <w:noProof/>
        </w:rPr>
        <w:fldChar w:fldCharType="separate"/>
      </w:r>
      <w:r w:rsidR="00FA1E82" w:rsidRPr="00FA1E82">
        <w:rPr>
          <w:b/>
          <w:bCs/>
          <w:noProof/>
          <w:lang w:val="en-US"/>
        </w:rPr>
        <w:t>Fehler! Textmarke nicht definiert.</w:t>
      </w:r>
      <w:r>
        <w:rPr>
          <w:noProof/>
        </w:rPr>
        <w:fldChar w:fldCharType="end"/>
      </w:r>
    </w:p>
    <w:p w:rsidR="00A92A0F" w:rsidRPr="00A92A0F" w:rsidRDefault="00A92A0F" w:rsidP="00A92A0F">
      <w:pPr>
        <w:pStyle w:val="Verzeichnis1"/>
        <w:tabs>
          <w:tab w:val="left" w:pos="432"/>
        </w:tabs>
        <w:rPr>
          <w:noProof/>
          <w:sz w:val="24"/>
          <w:szCs w:val="24"/>
          <w:lang w:val="en-US"/>
        </w:rPr>
      </w:pPr>
      <w:r w:rsidRPr="00A92A0F">
        <w:rPr>
          <w:noProof/>
          <w:szCs w:val="24"/>
          <w:lang w:val="en-US"/>
        </w:rPr>
        <w:t>6.</w:t>
      </w:r>
      <w:r w:rsidRPr="00A92A0F">
        <w:rPr>
          <w:noProof/>
          <w:sz w:val="24"/>
          <w:szCs w:val="24"/>
          <w:lang w:val="en-US"/>
        </w:rPr>
        <w:tab/>
      </w:r>
      <w:r w:rsidRPr="00A92A0F">
        <w:rPr>
          <w:noProof/>
          <w:szCs w:val="24"/>
          <w:lang w:val="en-US"/>
        </w:rPr>
        <w:t>Extension Points</w:t>
      </w:r>
      <w:r w:rsidRPr="00A92A0F">
        <w:rPr>
          <w:noProof/>
          <w:lang w:val="en-US"/>
        </w:rPr>
        <w:tab/>
      </w:r>
      <w:r>
        <w:rPr>
          <w:noProof/>
        </w:rPr>
        <w:fldChar w:fldCharType="begin"/>
      </w:r>
      <w:r w:rsidRPr="00A92A0F">
        <w:rPr>
          <w:noProof/>
          <w:lang w:val="en-US"/>
        </w:rPr>
        <w:instrText xml:space="preserve"> PAGEREF _Toc508098442 \h </w:instrText>
      </w:r>
      <w:r>
        <w:rPr>
          <w:noProof/>
        </w:rPr>
      </w:r>
      <w:r>
        <w:rPr>
          <w:noProof/>
        </w:rPr>
        <w:fldChar w:fldCharType="separate"/>
      </w:r>
      <w:r w:rsidR="00FA1E82">
        <w:rPr>
          <w:noProof/>
          <w:lang w:val="en-US"/>
        </w:rPr>
        <w:t>4</w:t>
      </w:r>
      <w:r>
        <w:rPr>
          <w:noProof/>
        </w:rPr>
        <w:fldChar w:fldCharType="end"/>
      </w:r>
    </w:p>
    <w:p w:rsidR="00A92A0F" w:rsidRPr="00A92A0F" w:rsidRDefault="00A92A0F" w:rsidP="00A92A0F">
      <w:pPr>
        <w:pStyle w:val="Verzeichnis2"/>
        <w:tabs>
          <w:tab w:val="left" w:pos="1000"/>
        </w:tabs>
        <w:rPr>
          <w:noProof/>
          <w:sz w:val="24"/>
          <w:szCs w:val="24"/>
          <w:lang w:val="en-US"/>
        </w:rPr>
      </w:pPr>
      <w:r w:rsidRPr="00A92A0F">
        <w:rPr>
          <w:noProof/>
          <w:lang w:val="en-US"/>
        </w:rPr>
        <w:t>6.1</w:t>
      </w:r>
      <w:r w:rsidRPr="00A92A0F">
        <w:rPr>
          <w:noProof/>
          <w:sz w:val="24"/>
          <w:szCs w:val="24"/>
          <w:lang w:val="en-US"/>
        </w:rPr>
        <w:tab/>
      </w:r>
      <w:r w:rsidRPr="00A92A0F">
        <w:rPr>
          <w:noProof/>
          <w:lang w:val="en-US"/>
        </w:rPr>
        <w:t>&lt;Name of Extension Point&gt;</w:t>
      </w:r>
      <w:r w:rsidRPr="00A92A0F">
        <w:rPr>
          <w:noProof/>
          <w:lang w:val="en-US"/>
        </w:rPr>
        <w:tab/>
      </w:r>
      <w:r>
        <w:rPr>
          <w:noProof/>
        </w:rPr>
        <w:fldChar w:fldCharType="begin"/>
      </w:r>
      <w:r w:rsidRPr="00A92A0F">
        <w:rPr>
          <w:noProof/>
          <w:lang w:val="en-US"/>
        </w:rPr>
        <w:instrText xml:space="preserve"> PAGEREF _Toc508098443 \h </w:instrText>
      </w:r>
      <w:r>
        <w:rPr>
          <w:noProof/>
        </w:rPr>
        <w:fldChar w:fldCharType="separate"/>
      </w:r>
      <w:r w:rsidR="00FA1E82" w:rsidRPr="00FA1E82">
        <w:rPr>
          <w:b/>
          <w:bCs/>
          <w:noProof/>
          <w:lang w:val="en-US"/>
        </w:rPr>
        <w:t>Fehler! Textmarke nicht definiert.</w:t>
      </w:r>
      <w:r>
        <w:rPr>
          <w:noProof/>
        </w:rPr>
        <w:fldChar w:fldCharType="end"/>
      </w:r>
    </w:p>
    <w:p w:rsidR="00A92A0F" w:rsidRDefault="00A92A0F" w:rsidP="00A92A0F">
      <w:pPr>
        <w:pStyle w:val="Titel"/>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Use-Case Specification: &lt;Use-Case Name&gt;</w:t>
      </w:r>
      <w:r>
        <w:fldChar w:fldCharType="end"/>
      </w:r>
      <w:r>
        <w:t xml:space="preserve"> </w:t>
      </w:r>
    </w:p>
    <w:p w:rsidR="00A92A0F" w:rsidRPr="00A92A0F" w:rsidRDefault="00A92A0F" w:rsidP="00A92A0F">
      <w:pPr>
        <w:pStyle w:val="berschrift1"/>
        <w:rPr>
          <w:lang w:val="en-US"/>
        </w:rPr>
      </w:pPr>
      <w:bookmarkStart w:id="75" w:name="_Toc508098429"/>
      <w:r w:rsidRPr="00A92A0F">
        <w:rPr>
          <w:lang w:val="en-US"/>
        </w:rPr>
        <w:t>Use-Case Name</w:t>
      </w:r>
      <w:bookmarkEnd w:id="75"/>
      <w:r w:rsidRPr="00A92A0F">
        <w:rPr>
          <w:lang w:val="en-US"/>
        </w:rPr>
        <w:t xml:space="preserve"> </w:t>
      </w:r>
    </w:p>
    <w:p w:rsidR="00A92A0F" w:rsidRPr="00A92A0F" w:rsidRDefault="00A92A0F" w:rsidP="00A92A0F">
      <w:pPr>
        <w:pStyle w:val="berschrift2"/>
        <w:rPr>
          <w:lang w:val="en-US"/>
        </w:rPr>
      </w:pPr>
      <w:bookmarkStart w:id="76" w:name="_Toc508098430"/>
      <w:r w:rsidRPr="00A92A0F">
        <w:rPr>
          <w:lang w:val="en-US"/>
        </w:rPr>
        <w:t>Brief Description</w:t>
      </w:r>
      <w:bookmarkEnd w:id="76"/>
    </w:p>
    <w:p w:rsidR="00A92A0F" w:rsidRDefault="00A92A0F" w:rsidP="00A92A0F">
      <w:pPr>
        <w:pStyle w:val="InfoBlue"/>
      </w:pPr>
      <w:r>
        <w:t>In the following UC-Diagram u can see what happens if you enter a new room.</w:t>
      </w:r>
      <w:bookmarkStart w:id="77" w:name="_Toc508098431"/>
      <w:r>
        <w:rPr>
          <w:noProof/>
          <w:lang w:val="de-DE" w:eastAsia="de-DE"/>
        </w:rPr>
        <w:drawing>
          <wp:inline distT="0" distB="0" distL="0" distR="0" wp14:anchorId="2C9A71AE" wp14:editId="3C07E7FE">
            <wp:extent cx="4040372" cy="4214008"/>
            <wp:effectExtent l="0" t="0" r="0" b="0"/>
            <wp:docPr id="27" name="Bild 3" descr="C:\Users\SimonVollmer\AppData\Local\Microsoft\Windows\INetCacheContent.Word\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Vollmer\AppData\Local\Microsoft\Windows\INetCacheContent.Word\Raum.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40372" cy="4214008"/>
                    </a:xfrm>
                    <a:prstGeom prst="rect">
                      <a:avLst/>
                    </a:prstGeom>
                    <a:noFill/>
                    <a:ln>
                      <a:noFill/>
                    </a:ln>
                  </pic:spPr>
                </pic:pic>
              </a:graphicData>
            </a:graphic>
          </wp:inline>
        </w:drawing>
      </w:r>
    </w:p>
    <w:p w:rsidR="00A92A0F" w:rsidRPr="00052386" w:rsidRDefault="00A92A0F" w:rsidP="00A92A0F">
      <w:r>
        <w:rPr>
          <w:noProof/>
        </w:rPr>
        <w:lastRenderedPageBreak/>
        <w:drawing>
          <wp:inline distT="0" distB="0" distL="0" distR="0">
            <wp:extent cx="5006340" cy="3985260"/>
            <wp:effectExtent l="0" t="0" r="3810" b="0"/>
            <wp:docPr id="28" name="Grafik 28" descr="Room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oommockup"/>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006340" cy="3985260"/>
                    </a:xfrm>
                    <a:prstGeom prst="rect">
                      <a:avLst/>
                    </a:prstGeom>
                    <a:noFill/>
                    <a:ln>
                      <a:noFill/>
                    </a:ln>
                  </pic:spPr>
                </pic:pic>
              </a:graphicData>
            </a:graphic>
          </wp:inline>
        </w:drawing>
      </w:r>
    </w:p>
    <w:p w:rsidR="00A92A0F" w:rsidRPr="00A92A0F" w:rsidRDefault="00A92A0F" w:rsidP="00A92A0F">
      <w:pPr>
        <w:pStyle w:val="berschrift1"/>
        <w:rPr>
          <w:lang w:val="en-US"/>
        </w:rPr>
      </w:pPr>
      <w:r w:rsidRPr="00A92A0F">
        <w:rPr>
          <w:lang w:val="en-US"/>
        </w:rPr>
        <w:t>Flow of Events</w:t>
      </w:r>
      <w:bookmarkStart w:id="78" w:name="_Toc508098432"/>
      <w:bookmarkEnd w:id="77"/>
    </w:p>
    <w:p w:rsidR="00A92A0F" w:rsidRPr="00A92A0F" w:rsidRDefault="00A92A0F" w:rsidP="00A92A0F">
      <w:pPr>
        <w:pStyle w:val="berschrift2"/>
        <w:rPr>
          <w:lang w:val="en-US"/>
        </w:rPr>
      </w:pPr>
      <w:r w:rsidRPr="00A92A0F">
        <w:rPr>
          <w:lang w:val="en-US"/>
        </w:rPr>
        <w:t>Basic Flow</w:t>
      </w:r>
      <w:bookmarkEnd w:id="78"/>
      <w:r w:rsidRPr="00A92A0F">
        <w:rPr>
          <w:lang w:val="en-US"/>
        </w:rPr>
        <w:t xml:space="preserve"> </w:t>
      </w:r>
    </w:p>
    <w:p w:rsidR="00A92A0F" w:rsidRPr="00014109" w:rsidRDefault="00A92A0F" w:rsidP="00A92A0F">
      <w:pPr>
        <w:pStyle w:val="InfoBlue"/>
      </w:pPr>
      <w:r>
        <w:t xml:space="preserve">The purpose </w:t>
      </w:r>
      <w:proofErr w:type="gramStart"/>
      <w:r>
        <w:t>of  the</w:t>
      </w:r>
      <w:proofErr w:type="gramEnd"/>
      <w:r>
        <w:t xml:space="preserve"> “Room Enter” UC is to get every information whenever you enter a new room.</w:t>
      </w:r>
    </w:p>
    <w:p w:rsidR="00A92A0F" w:rsidRPr="00A92A0F" w:rsidRDefault="00A92A0F" w:rsidP="00A92A0F">
      <w:pPr>
        <w:pStyle w:val="berschrift2"/>
        <w:rPr>
          <w:lang w:val="en-US"/>
        </w:rPr>
      </w:pPr>
      <w:bookmarkStart w:id="79" w:name="_Toc508098433"/>
      <w:r w:rsidRPr="00A92A0F">
        <w:rPr>
          <w:lang w:val="en-US"/>
        </w:rPr>
        <w:t>Alternative Flows</w:t>
      </w:r>
      <w:bookmarkEnd w:id="79"/>
    </w:p>
    <w:p w:rsidR="00A92A0F" w:rsidRPr="00A92A0F" w:rsidRDefault="00A92A0F" w:rsidP="00A92A0F">
      <w:pPr>
        <w:ind w:left="720"/>
        <w:rPr>
          <w:lang w:val="en-US"/>
        </w:rPr>
      </w:pPr>
      <w:r w:rsidRPr="00A92A0F">
        <w:rPr>
          <w:lang w:val="en-US"/>
        </w:rPr>
        <w:t>n/a</w:t>
      </w:r>
    </w:p>
    <w:p w:rsidR="00A92A0F" w:rsidRPr="00A92A0F" w:rsidRDefault="00A92A0F" w:rsidP="00A92A0F">
      <w:pPr>
        <w:pStyle w:val="berschrift1"/>
        <w:rPr>
          <w:lang w:val="en-US"/>
        </w:rPr>
      </w:pPr>
      <w:bookmarkStart w:id="80" w:name="_Toc508098436"/>
      <w:r w:rsidRPr="00A92A0F">
        <w:rPr>
          <w:lang w:val="en-US"/>
        </w:rPr>
        <w:t>Special Requirements</w:t>
      </w:r>
      <w:bookmarkEnd w:id="80"/>
    </w:p>
    <w:p w:rsidR="00A92A0F" w:rsidRPr="00FA1E82" w:rsidRDefault="00A92A0F" w:rsidP="00A92A0F">
      <w:pPr>
        <w:ind w:left="720"/>
        <w:rPr>
          <w:lang w:val="en-US"/>
        </w:rPr>
      </w:pPr>
      <w:r w:rsidRPr="00FA1E82">
        <w:rPr>
          <w:lang w:val="en-US"/>
        </w:rPr>
        <w:t>n/a</w:t>
      </w:r>
    </w:p>
    <w:p w:rsidR="00A92A0F" w:rsidRPr="00FA1E82" w:rsidRDefault="00A92A0F" w:rsidP="00A92A0F">
      <w:pPr>
        <w:pStyle w:val="berschrift1"/>
        <w:rPr>
          <w:lang w:val="en-US"/>
        </w:rPr>
      </w:pPr>
      <w:bookmarkStart w:id="81" w:name="_Toc508098438"/>
      <w:r w:rsidRPr="00FA1E82">
        <w:rPr>
          <w:lang w:val="en-US"/>
        </w:rPr>
        <w:t>Preconditions</w:t>
      </w:r>
      <w:bookmarkEnd w:id="81"/>
    </w:p>
    <w:p w:rsidR="00A92A0F" w:rsidRPr="001C17A7" w:rsidRDefault="00A92A0F" w:rsidP="00A92A0F">
      <w:pPr>
        <w:pStyle w:val="InfoBlue"/>
      </w:pPr>
      <w:r w:rsidRPr="001C17A7">
        <w:t>n</w:t>
      </w:r>
      <w:r>
        <w:t>/</w:t>
      </w:r>
      <w:r w:rsidRPr="001C17A7">
        <w:t>a</w:t>
      </w:r>
    </w:p>
    <w:p w:rsidR="00A92A0F" w:rsidRPr="00A92A0F" w:rsidRDefault="00A92A0F" w:rsidP="00A92A0F">
      <w:pPr>
        <w:pStyle w:val="berschrift2"/>
        <w:rPr>
          <w:lang w:val="en-US"/>
        </w:rPr>
      </w:pPr>
      <w:bookmarkStart w:id="82" w:name="_Toc423410254"/>
      <w:bookmarkStart w:id="83" w:name="_Toc425054513"/>
      <w:bookmarkStart w:id="84" w:name="_Toc508098439"/>
      <w:r w:rsidRPr="00A92A0F">
        <w:rPr>
          <w:lang w:val="en-US"/>
        </w:rPr>
        <w:lastRenderedPageBreak/>
        <w:t>&lt; Precondition One &gt;</w:t>
      </w:r>
      <w:bookmarkEnd w:id="82"/>
      <w:bookmarkEnd w:id="83"/>
      <w:bookmarkEnd w:id="84"/>
    </w:p>
    <w:p w:rsidR="00A92A0F" w:rsidRPr="00A92A0F" w:rsidRDefault="00A92A0F" w:rsidP="00A92A0F">
      <w:pPr>
        <w:pStyle w:val="berschrift1"/>
        <w:rPr>
          <w:lang w:val="en-US"/>
        </w:rPr>
      </w:pPr>
      <w:bookmarkStart w:id="85" w:name="_Toc508098440"/>
      <w:r w:rsidRPr="00A92A0F">
        <w:rPr>
          <w:lang w:val="en-US"/>
        </w:rPr>
        <w:t>Postconditions</w:t>
      </w:r>
      <w:bookmarkEnd w:id="85"/>
    </w:p>
    <w:p w:rsidR="00A92A0F" w:rsidRDefault="00A92A0F" w:rsidP="00A92A0F">
      <w:pPr>
        <w:pStyle w:val="InfoBlue"/>
      </w:pPr>
      <w:r>
        <w:t>n/a</w:t>
      </w:r>
    </w:p>
    <w:p w:rsidR="00A92A0F" w:rsidRPr="00A92A0F" w:rsidRDefault="00A92A0F" w:rsidP="00A92A0F">
      <w:pPr>
        <w:pStyle w:val="berschrift1"/>
        <w:rPr>
          <w:lang w:val="en-US"/>
        </w:rPr>
      </w:pPr>
      <w:bookmarkStart w:id="86" w:name="_Toc508098442"/>
      <w:r w:rsidRPr="00A92A0F">
        <w:rPr>
          <w:lang w:val="en-US"/>
        </w:rPr>
        <w:t>Extension Points</w:t>
      </w:r>
      <w:bookmarkEnd w:id="86"/>
    </w:p>
    <w:p w:rsidR="00A92A0F" w:rsidRDefault="00A92A0F" w:rsidP="00A92A0F">
      <w:pPr>
        <w:pStyle w:val="InfoBlue"/>
      </w:pPr>
      <w:r>
        <w:t>n/a</w:t>
      </w:r>
    </w:p>
    <w:p w:rsidR="003A5E74" w:rsidRPr="00FA1E82" w:rsidRDefault="003A5E74" w:rsidP="00E9306B">
      <w:pPr>
        <w:pStyle w:val="berschrift1"/>
        <w:rPr>
          <w:lang w:val="en-US"/>
        </w:rPr>
      </w:pPr>
      <w:bookmarkStart w:id="87" w:name="_GoBack"/>
      <w:bookmarkEnd w:id="87"/>
    </w:p>
    <w:sectPr w:rsidR="003A5E74" w:rsidRPr="00FA1E82" w:rsidSect="00A92A0F">
      <w:footerReference w:type="default" r:id="rId93"/>
      <w:type w:val="continuous"/>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BB3" w:rsidRDefault="002D6BB3" w:rsidP="00721588">
      <w:pPr>
        <w:spacing w:after="0" w:line="240" w:lineRule="auto"/>
      </w:pPr>
      <w:r>
        <w:separator/>
      </w:r>
    </w:p>
  </w:endnote>
  <w:endnote w:type="continuationSeparator" w:id="0">
    <w:p w:rsidR="002D6BB3" w:rsidRDefault="002D6BB3" w:rsidP="0072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F72" w:rsidRDefault="007F4F7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F4F72" w:rsidRDefault="007F4F7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F72" w:rsidRDefault="007F4F72">
    <w:pPr>
      <w:pStyle w:val="Fuzeile"/>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768CB3"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FA1E82" w:rsidRPr="00FA1E82">
      <w:rPr>
        <w:rFonts w:asciiTheme="majorHAnsi" w:eastAsiaTheme="majorEastAsia" w:hAnsiTheme="majorHAnsi" w:cstheme="majorBidi"/>
        <w:noProof/>
        <w:color w:val="4472C4" w:themeColor="accent1"/>
        <w:sz w:val="20"/>
        <w:szCs w:val="20"/>
      </w:rPr>
      <w:t>3</w:t>
    </w:r>
    <w:r>
      <w:rPr>
        <w:rFonts w:asciiTheme="majorHAnsi" w:eastAsiaTheme="majorEastAsia" w:hAnsiTheme="majorHAnsi" w:cstheme="majorBidi"/>
        <w:color w:val="4472C4" w:themeColor="accent1"/>
        <w:sz w:val="20"/>
        <w:szCs w:val="20"/>
      </w:rPr>
      <w:fldChar w:fldCharType="end"/>
    </w:r>
  </w:p>
  <w:p w:rsidR="007F4F72" w:rsidRDefault="007F4F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BB3" w:rsidRDefault="002D6BB3" w:rsidP="00721588">
      <w:pPr>
        <w:spacing w:after="0" w:line="240" w:lineRule="auto"/>
      </w:pPr>
      <w:r>
        <w:separator/>
      </w:r>
    </w:p>
  </w:footnote>
  <w:footnote w:type="continuationSeparator" w:id="0">
    <w:p w:rsidR="002D6BB3" w:rsidRDefault="002D6BB3" w:rsidP="0072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F72" w:rsidRDefault="007F4F72">
    <w:pPr>
      <w:rPr>
        <w:sz w:val="24"/>
      </w:rPr>
    </w:pPr>
  </w:p>
  <w:p w:rsidR="007F4F72" w:rsidRDefault="007F4F72">
    <w:pPr>
      <w:pBdr>
        <w:top w:val="single" w:sz="6" w:space="1" w:color="auto"/>
      </w:pBdr>
      <w:rPr>
        <w:sz w:val="24"/>
      </w:rPr>
    </w:pPr>
  </w:p>
  <w:p w:rsidR="007F4F72" w:rsidRDefault="007F4F72">
    <w:pPr>
      <w:pBdr>
        <w:bottom w:val="single" w:sz="6" w:space="1" w:color="auto"/>
      </w:pBdr>
      <w:jc w:val="right"/>
      <w:rPr>
        <w:rFonts w:ascii="Arial" w:hAnsi="Arial"/>
        <w:b/>
        <w:sz w:val="36"/>
      </w:rPr>
    </w:pPr>
    <w:proofErr w:type="spellStart"/>
    <w:r>
      <w:rPr>
        <w:rFonts w:ascii="Arial" w:hAnsi="Arial"/>
        <w:b/>
        <w:sz w:val="36"/>
      </w:rPr>
      <w:t>TextVenturer</w:t>
    </w:r>
    <w:r>
      <w:rPr>
        <w:rFonts w:ascii="Arial" w:hAnsi="Arial"/>
        <w:b/>
        <w:sz w:val="36"/>
      </w:rPr>
      <w:fldChar w:fldCharType="begin"/>
    </w:r>
    <w:r>
      <w:rPr>
        <w:rFonts w:ascii="Arial" w:hAnsi="Arial"/>
        <w:b/>
        <w:sz w:val="36"/>
      </w:rPr>
      <w:instrText xml:space="preserve"> DOCPROPERTY "Company"  \* MERGEFORMAT </w:instrText>
    </w:r>
    <w:r w:rsidR="00FA1E82">
      <w:rPr>
        <w:rFonts w:ascii="Arial" w:hAnsi="Arial"/>
        <w:b/>
        <w:sz w:val="36"/>
      </w:rPr>
      <w:fldChar w:fldCharType="separate"/>
    </w:r>
    <w:r w:rsidR="00FA1E82">
      <w:rPr>
        <w:rFonts w:ascii="Arial" w:hAnsi="Arial"/>
        <w:b/>
        <w:sz w:val="36"/>
      </w:rPr>
      <w:t>TEXTVENTURER</w:t>
    </w:r>
    <w:proofErr w:type="spellEnd"/>
    <w:r>
      <w:rPr>
        <w:rFonts w:ascii="Arial" w:hAnsi="Arial"/>
        <w:b/>
        <w:sz w:val="36"/>
      </w:rPr>
      <w:fldChar w:fldCharType="end"/>
    </w:r>
  </w:p>
  <w:p w:rsidR="007F4F72" w:rsidRDefault="007F4F72">
    <w:pPr>
      <w:pBdr>
        <w:bottom w:val="single" w:sz="6" w:space="1" w:color="auto"/>
      </w:pBdr>
      <w:jc w:val="right"/>
      <w:rPr>
        <w:sz w:val="24"/>
      </w:rPr>
    </w:pPr>
  </w:p>
  <w:p w:rsidR="007F4F72" w:rsidRDefault="007F4F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rPr>
        <w:sz w:val="24"/>
      </w:rPr>
    </w:pPr>
  </w:p>
  <w:p w:rsidR="00A92A0F" w:rsidRDefault="00A92A0F">
    <w:pPr>
      <w:pBdr>
        <w:top w:val="single" w:sz="6" w:space="1" w:color="auto"/>
      </w:pBdr>
      <w:rPr>
        <w:sz w:val="24"/>
      </w:rPr>
    </w:pPr>
  </w:p>
  <w:p w:rsidR="00A92A0F" w:rsidRDefault="00A92A0F">
    <w:pPr>
      <w:pBdr>
        <w:bottom w:val="single" w:sz="6" w:space="1" w:color="auto"/>
      </w:pBdr>
      <w:jc w:val="right"/>
      <w:rPr>
        <w:rFonts w:ascii="Arial" w:hAnsi="Arial"/>
        <w:b/>
        <w:sz w:val="36"/>
      </w:rPr>
    </w:pPr>
    <w:proofErr w:type="spellStart"/>
    <w:r>
      <w:rPr>
        <w:rFonts w:ascii="Arial" w:hAnsi="Arial"/>
        <w:b/>
        <w:sz w:val="36"/>
      </w:rPr>
      <w:t>TextVenturer</w:t>
    </w:r>
    <w:proofErr w:type="spellEnd"/>
  </w:p>
  <w:p w:rsidR="00A92A0F" w:rsidRDefault="00A92A0F">
    <w:pPr>
      <w:pBdr>
        <w:bottom w:val="single" w:sz="6" w:space="1" w:color="auto"/>
      </w:pBdr>
      <w:jc w:val="right"/>
      <w:rPr>
        <w:sz w:val="24"/>
      </w:rPr>
    </w:pPr>
  </w:p>
  <w:p w:rsidR="00A92A0F" w:rsidRDefault="00A92A0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rPr>
        <w:sz w:val="24"/>
      </w:rPr>
    </w:pPr>
  </w:p>
  <w:p w:rsidR="00A92A0F" w:rsidRDefault="00A92A0F">
    <w:pPr>
      <w:pBdr>
        <w:top w:val="single" w:sz="6" w:space="1" w:color="auto"/>
      </w:pBdr>
      <w:rPr>
        <w:sz w:val="24"/>
      </w:rPr>
    </w:pPr>
  </w:p>
  <w:p w:rsidR="00A92A0F" w:rsidRDefault="00A92A0F">
    <w:pPr>
      <w:pBdr>
        <w:bottom w:val="single" w:sz="6" w:space="1" w:color="auto"/>
      </w:pBdr>
      <w:jc w:val="right"/>
      <w:rPr>
        <w:rFonts w:ascii="Arial" w:hAnsi="Arial"/>
        <w:b/>
        <w:sz w:val="36"/>
      </w:rPr>
    </w:pPr>
    <w:proofErr w:type="spellStart"/>
    <w:r>
      <w:rPr>
        <w:rFonts w:ascii="Arial" w:hAnsi="Arial"/>
        <w:b/>
        <w:sz w:val="36"/>
      </w:rPr>
      <w:t>TextVenturer</w:t>
    </w:r>
    <w:proofErr w:type="spellEnd"/>
  </w:p>
  <w:p w:rsidR="00A92A0F" w:rsidRDefault="00A92A0F">
    <w:pPr>
      <w:pBdr>
        <w:bottom w:val="single" w:sz="6" w:space="1" w:color="auto"/>
      </w:pBdr>
      <w:jc w:val="right"/>
      <w:rPr>
        <w:sz w:val="24"/>
      </w:rPr>
    </w:pPr>
  </w:p>
  <w:p w:rsidR="00A92A0F" w:rsidRDefault="00A92A0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0F" w:rsidRDefault="00A92A0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A3D6A"/>
    <w:multiLevelType w:val="multilevel"/>
    <w:tmpl w:val="7E44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75261"/>
    <w:multiLevelType w:val="multilevel"/>
    <w:tmpl w:val="403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25002"/>
    <w:multiLevelType w:val="multilevel"/>
    <w:tmpl w:val="447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6B"/>
    <w:rsid w:val="001C6C1D"/>
    <w:rsid w:val="002D6BB3"/>
    <w:rsid w:val="003A5E74"/>
    <w:rsid w:val="00537751"/>
    <w:rsid w:val="00721588"/>
    <w:rsid w:val="007F4F72"/>
    <w:rsid w:val="00917E02"/>
    <w:rsid w:val="00A576A5"/>
    <w:rsid w:val="00A92A0F"/>
    <w:rsid w:val="00B656DD"/>
    <w:rsid w:val="00D33FD5"/>
    <w:rsid w:val="00D56EAF"/>
    <w:rsid w:val="00E9306B"/>
    <w:rsid w:val="00FA1E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E8E7"/>
  <w15:chartTrackingRefBased/>
  <w15:docId w15:val="{4C90F328-23E6-4358-83AC-A992F1B2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93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7F4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93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306B"/>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E930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E9306B"/>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nhideWhenUsed/>
    <w:rsid w:val="00E9306B"/>
    <w:rPr>
      <w:color w:val="0000FF"/>
      <w:u w:val="single"/>
    </w:rPr>
  </w:style>
  <w:style w:type="character" w:styleId="BesuchterLink">
    <w:name w:val="FollowedHyperlink"/>
    <w:basedOn w:val="Absatz-Standardschriftart"/>
    <w:uiPriority w:val="99"/>
    <w:semiHidden/>
    <w:unhideWhenUsed/>
    <w:rsid w:val="00E9306B"/>
    <w:rPr>
      <w:color w:val="954F72" w:themeColor="followedHyperlink"/>
      <w:u w:val="single"/>
    </w:rPr>
  </w:style>
  <w:style w:type="character" w:customStyle="1" w:styleId="message-content">
    <w:name w:val="message-content"/>
    <w:basedOn w:val="Absatz-Standardschriftart"/>
    <w:rsid w:val="003A5E74"/>
  </w:style>
  <w:style w:type="paragraph" w:styleId="Inhaltsverzeichnisberschrift">
    <w:name w:val="TOC Heading"/>
    <w:basedOn w:val="berschrift1"/>
    <w:next w:val="Standard"/>
    <w:uiPriority w:val="39"/>
    <w:unhideWhenUsed/>
    <w:qFormat/>
    <w:rsid w:val="003A5E7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3A5E74"/>
    <w:pPr>
      <w:spacing w:after="100"/>
    </w:pPr>
  </w:style>
  <w:style w:type="paragraph" w:styleId="KeinLeerraum">
    <w:name w:val="No Spacing"/>
    <w:link w:val="KeinLeerraumZchn"/>
    <w:uiPriority w:val="1"/>
    <w:qFormat/>
    <w:rsid w:val="003A5E7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A5E74"/>
    <w:rPr>
      <w:rFonts w:eastAsiaTheme="minorEastAsia"/>
      <w:lang w:eastAsia="de-DE"/>
    </w:rPr>
  </w:style>
  <w:style w:type="paragraph" w:styleId="Kopfzeile">
    <w:name w:val="header"/>
    <w:basedOn w:val="Standard"/>
    <w:link w:val="KopfzeileZchn"/>
    <w:unhideWhenUsed/>
    <w:rsid w:val="007215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1588"/>
  </w:style>
  <w:style w:type="paragraph" w:styleId="Fuzeile">
    <w:name w:val="footer"/>
    <w:basedOn w:val="Standard"/>
    <w:link w:val="FuzeileZchn"/>
    <w:unhideWhenUsed/>
    <w:rsid w:val="007215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1588"/>
  </w:style>
  <w:style w:type="paragraph" w:styleId="Sprechblasentext">
    <w:name w:val="Balloon Text"/>
    <w:basedOn w:val="Standard"/>
    <w:link w:val="SprechblasentextZchn"/>
    <w:uiPriority w:val="99"/>
    <w:semiHidden/>
    <w:unhideWhenUsed/>
    <w:rsid w:val="00B656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56DD"/>
    <w:rPr>
      <w:rFonts w:ascii="Segoe UI" w:hAnsi="Segoe UI" w:cs="Segoe UI"/>
      <w:sz w:val="18"/>
      <w:szCs w:val="18"/>
    </w:rPr>
  </w:style>
  <w:style w:type="character" w:customStyle="1" w:styleId="berschrift2Zchn">
    <w:name w:val="Überschrift 2 Zchn"/>
    <w:basedOn w:val="Absatz-Standardschriftart"/>
    <w:link w:val="berschrift2"/>
    <w:uiPriority w:val="9"/>
    <w:semiHidden/>
    <w:rsid w:val="007F4F7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semiHidden/>
    <w:unhideWhenUsed/>
    <w:rsid w:val="007F4F72"/>
    <w:pPr>
      <w:spacing w:after="100"/>
      <w:ind w:left="220"/>
    </w:pPr>
  </w:style>
  <w:style w:type="paragraph" w:styleId="Titel">
    <w:name w:val="Title"/>
    <w:basedOn w:val="Standard"/>
    <w:next w:val="Standard"/>
    <w:link w:val="TitelZchn"/>
    <w:qFormat/>
    <w:rsid w:val="007F4F72"/>
    <w:pPr>
      <w:widowControl w:val="0"/>
      <w:spacing w:after="0" w:line="240" w:lineRule="auto"/>
      <w:jc w:val="center"/>
    </w:pPr>
    <w:rPr>
      <w:rFonts w:ascii="Arial" w:eastAsia="Times New Roman" w:hAnsi="Arial" w:cs="Times New Roman"/>
      <w:b/>
      <w:sz w:val="36"/>
      <w:szCs w:val="20"/>
      <w:lang w:val="en-US"/>
    </w:rPr>
  </w:style>
  <w:style w:type="character" w:customStyle="1" w:styleId="TitelZchn">
    <w:name w:val="Titel Zchn"/>
    <w:basedOn w:val="Absatz-Standardschriftart"/>
    <w:link w:val="Titel"/>
    <w:rsid w:val="007F4F72"/>
    <w:rPr>
      <w:rFonts w:ascii="Arial" w:eastAsia="Times New Roman" w:hAnsi="Arial" w:cs="Times New Roman"/>
      <w:b/>
      <w:sz w:val="36"/>
      <w:szCs w:val="20"/>
      <w:lang w:val="en-US"/>
    </w:rPr>
  </w:style>
  <w:style w:type="character" w:styleId="Seitenzahl">
    <w:name w:val="page number"/>
    <w:basedOn w:val="Absatz-Standardschriftart"/>
    <w:semiHidden/>
    <w:rsid w:val="007F4F72"/>
  </w:style>
  <w:style w:type="paragraph" w:customStyle="1" w:styleId="Tabletext">
    <w:name w:val="Tabletext"/>
    <w:basedOn w:val="Standard"/>
    <w:rsid w:val="007F4F72"/>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InfoBlue">
    <w:name w:val="InfoBlue"/>
    <w:basedOn w:val="Standard"/>
    <w:next w:val="Textkrper"/>
    <w:autoRedefine/>
    <w:rsid w:val="007F4F72"/>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krper">
    <w:name w:val="Body Text"/>
    <w:basedOn w:val="Standard"/>
    <w:link w:val="TextkrperZchn"/>
    <w:uiPriority w:val="99"/>
    <w:semiHidden/>
    <w:unhideWhenUsed/>
    <w:rsid w:val="007F4F72"/>
    <w:pPr>
      <w:spacing w:after="120"/>
    </w:pPr>
  </w:style>
  <w:style w:type="character" w:customStyle="1" w:styleId="TextkrperZchn">
    <w:name w:val="Textkörper Zchn"/>
    <w:basedOn w:val="Absatz-Standardschriftart"/>
    <w:link w:val="Textkrper"/>
    <w:uiPriority w:val="99"/>
    <w:semiHidden/>
    <w:rsid w:val="007F4F72"/>
  </w:style>
  <w:style w:type="paragraph" w:styleId="Verzeichnis3">
    <w:name w:val="toc 3"/>
    <w:basedOn w:val="Standard"/>
    <w:next w:val="Standard"/>
    <w:autoRedefine/>
    <w:uiPriority w:val="39"/>
    <w:semiHidden/>
    <w:unhideWhenUsed/>
    <w:rsid w:val="00A92A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9535">
      <w:bodyDiv w:val="1"/>
      <w:marLeft w:val="0"/>
      <w:marRight w:val="0"/>
      <w:marTop w:val="0"/>
      <w:marBottom w:val="0"/>
      <w:divBdr>
        <w:top w:val="none" w:sz="0" w:space="0" w:color="auto"/>
        <w:left w:val="none" w:sz="0" w:space="0" w:color="auto"/>
        <w:bottom w:val="none" w:sz="0" w:space="0" w:color="auto"/>
        <w:right w:val="none" w:sz="0" w:space="0" w:color="auto"/>
      </w:divBdr>
      <w:divsChild>
        <w:div w:id="1811246288">
          <w:marLeft w:val="0"/>
          <w:marRight w:val="0"/>
          <w:marTop w:val="0"/>
          <w:marBottom w:val="0"/>
          <w:divBdr>
            <w:top w:val="none" w:sz="0" w:space="0" w:color="auto"/>
            <w:left w:val="none" w:sz="0" w:space="0" w:color="auto"/>
            <w:bottom w:val="none" w:sz="0" w:space="0" w:color="auto"/>
            <w:right w:val="none" w:sz="0" w:space="0" w:color="auto"/>
          </w:divBdr>
          <w:divsChild>
            <w:div w:id="8685344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81937922">
      <w:bodyDiv w:val="1"/>
      <w:marLeft w:val="0"/>
      <w:marRight w:val="0"/>
      <w:marTop w:val="0"/>
      <w:marBottom w:val="0"/>
      <w:divBdr>
        <w:top w:val="none" w:sz="0" w:space="0" w:color="auto"/>
        <w:left w:val="none" w:sz="0" w:space="0" w:color="auto"/>
        <w:bottom w:val="none" w:sz="0" w:space="0" w:color="auto"/>
        <w:right w:val="none" w:sz="0" w:space="0" w:color="auto"/>
      </w:divBdr>
      <w:divsChild>
        <w:div w:id="898134741">
          <w:marLeft w:val="0"/>
          <w:marRight w:val="0"/>
          <w:marTop w:val="0"/>
          <w:marBottom w:val="0"/>
          <w:divBdr>
            <w:top w:val="none" w:sz="0" w:space="0" w:color="auto"/>
            <w:left w:val="none" w:sz="0" w:space="0" w:color="auto"/>
            <w:bottom w:val="none" w:sz="0" w:space="0" w:color="auto"/>
            <w:right w:val="none" w:sz="0" w:space="0" w:color="auto"/>
          </w:divBdr>
          <w:divsChild>
            <w:div w:id="110298849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85279820">
      <w:bodyDiv w:val="1"/>
      <w:marLeft w:val="0"/>
      <w:marRight w:val="0"/>
      <w:marTop w:val="0"/>
      <w:marBottom w:val="0"/>
      <w:divBdr>
        <w:top w:val="none" w:sz="0" w:space="0" w:color="auto"/>
        <w:left w:val="none" w:sz="0" w:space="0" w:color="auto"/>
        <w:bottom w:val="none" w:sz="0" w:space="0" w:color="auto"/>
        <w:right w:val="none" w:sz="0" w:space="0" w:color="auto"/>
      </w:divBdr>
    </w:div>
    <w:div w:id="388191298">
      <w:bodyDiv w:val="1"/>
      <w:marLeft w:val="0"/>
      <w:marRight w:val="0"/>
      <w:marTop w:val="0"/>
      <w:marBottom w:val="0"/>
      <w:divBdr>
        <w:top w:val="none" w:sz="0" w:space="0" w:color="auto"/>
        <w:left w:val="none" w:sz="0" w:space="0" w:color="auto"/>
        <w:bottom w:val="none" w:sz="0" w:space="0" w:color="auto"/>
        <w:right w:val="none" w:sz="0" w:space="0" w:color="auto"/>
      </w:divBdr>
    </w:div>
    <w:div w:id="488909429">
      <w:bodyDiv w:val="1"/>
      <w:marLeft w:val="0"/>
      <w:marRight w:val="0"/>
      <w:marTop w:val="0"/>
      <w:marBottom w:val="0"/>
      <w:divBdr>
        <w:top w:val="none" w:sz="0" w:space="0" w:color="auto"/>
        <w:left w:val="none" w:sz="0" w:space="0" w:color="auto"/>
        <w:bottom w:val="none" w:sz="0" w:space="0" w:color="auto"/>
        <w:right w:val="none" w:sz="0" w:space="0" w:color="auto"/>
      </w:divBdr>
    </w:div>
    <w:div w:id="495266724">
      <w:bodyDiv w:val="1"/>
      <w:marLeft w:val="0"/>
      <w:marRight w:val="0"/>
      <w:marTop w:val="0"/>
      <w:marBottom w:val="0"/>
      <w:divBdr>
        <w:top w:val="none" w:sz="0" w:space="0" w:color="auto"/>
        <w:left w:val="none" w:sz="0" w:space="0" w:color="auto"/>
        <w:bottom w:val="none" w:sz="0" w:space="0" w:color="auto"/>
        <w:right w:val="none" w:sz="0" w:space="0" w:color="auto"/>
      </w:divBdr>
      <w:divsChild>
        <w:div w:id="1315794656">
          <w:marLeft w:val="0"/>
          <w:marRight w:val="0"/>
          <w:marTop w:val="0"/>
          <w:marBottom w:val="0"/>
          <w:divBdr>
            <w:top w:val="none" w:sz="0" w:space="0" w:color="auto"/>
            <w:left w:val="none" w:sz="0" w:space="0" w:color="auto"/>
            <w:bottom w:val="none" w:sz="0" w:space="0" w:color="auto"/>
            <w:right w:val="none" w:sz="0" w:space="0" w:color="auto"/>
          </w:divBdr>
          <w:divsChild>
            <w:div w:id="1893882294">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52759833">
      <w:bodyDiv w:val="1"/>
      <w:marLeft w:val="0"/>
      <w:marRight w:val="0"/>
      <w:marTop w:val="0"/>
      <w:marBottom w:val="0"/>
      <w:divBdr>
        <w:top w:val="none" w:sz="0" w:space="0" w:color="auto"/>
        <w:left w:val="none" w:sz="0" w:space="0" w:color="auto"/>
        <w:bottom w:val="none" w:sz="0" w:space="0" w:color="auto"/>
        <w:right w:val="none" w:sz="0" w:space="0" w:color="auto"/>
      </w:divBdr>
      <w:divsChild>
        <w:div w:id="1715539763">
          <w:marLeft w:val="0"/>
          <w:marRight w:val="0"/>
          <w:marTop w:val="0"/>
          <w:marBottom w:val="0"/>
          <w:divBdr>
            <w:top w:val="none" w:sz="0" w:space="0" w:color="auto"/>
            <w:left w:val="none" w:sz="0" w:space="0" w:color="auto"/>
            <w:bottom w:val="none" w:sz="0" w:space="0" w:color="auto"/>
            <w:right w:val="none" w:sz="0" w:space="0" w:color="auto"/>
          </w:divBdr>
          <w:divsChild>
            <w:div w:id="1541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50">
      <w:bodyDiv w:val="1"/>
      <w:marLeft w:val="0"/>
      <w:marRight w:val="0"/>
      <w:marTop w:val="0"/>
      <w:marBottom w:val="0"/>
      <w:divBdr>
        <w:top w:val="none" w:sz="0" w:space="0" w:color="auto"/>
        <w:left w:val="none" w:sz="0" w:space="0" w:color="auto"/>
        <w:bottom w:val="none" w:sz="0" w:space="0" w:color="auto"/>
        <w:right w:val="none" w:sz="0" w:space="0" w:color="auto"/>
      </w:divBdr>
      <w:divsChild>
        <w:div w:id="1500462078">
          <w:marLeft w:val="0"/>
          <w:marRight w:val="0"/>
          <w:marTop w:val="0"/>
          <w:marBottom w:val="0"/>
          <w:divBdr>
            <w:top w:val="none" w:sz="0" w:space="0" w:color="auto"/>
            <w:left w:val="none" w:sz="0" w:space="0" w:color="auto"/>
            <w:bottom w:val="none" w:sz="0" w:space="0" w:color="auto"/>
            <w:right w:val="none" w:sz="0" w:space="0" w:color="auto"/>
          </w:divBdr>
          <w:divsChild>
            <w:div w:id="92144885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5481188">
      <w:bodyDiv w:val="1"/>
      <w:marLeft w:val="0"/>
      <w:marRight w:val="0"/>
      <w:marTop w:val="0"/>
      <w:marBottom w:val="0"/>
      <w:divBdr>
        <w:top w:val="none" w:sz="0" w:space="0" w:color="auto"/>
        <w:left w:val="none" w:sz="0" w:space="0" w:color="auto"/>
        <w:bottom w:val="none" w:sz="0" w:space="0" w:color="auto"/>
        <w:right w:val="none" w:sz="0" w:space="0" w:color="auto"/>
      </w:divBdr>
      <w:divsChild>
        <w:div w:id="1081759497">
          <w:marLeft w:val="0"/>
          <w:marRight w:val="0"/>
          <w:marTop w:val="0"/>
          <w:marBottom w:val="0"/>
          <w:divBdr>
            <w:top w:val="none" w:sz="0" w:space="0" w:color="auto"/>
            <w:left w:val="none" w:sz="0" w:space="0" w:color="auto"/>
            <w:bottom w:val="none" w:sz="0" w:space="0" w:color="auto"/>
            <w:right w:val="none" w:sz="0" w:space="0" w:color="auto"/>
          </w:divBdr>
          <w:divsChild>
            <w:div w:id="51989978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706835387">
      <w:bodyDiv w:val="1"/>
      <w:marLeft w:val="0"/>
      <w:marRight w:val="0"/>
      <w:marTop w:val="0"/>
      <w:marBottom w:val="0"/>
      <w:divBdr>
        <w:top w:val="none" w:sz="0" w:space="0" w:color="auto"/>
        <w:left w:val="none" w:sz="0" w:space="0" w:color="auto"/>
        <w:bottom w:val="none" w:sz="0" w:space="0" w:color="auto"/>
        <w:right w:val="none" w:sz="0" w:space="0" w:color="auto"/>
      </w:divBdr>
    </w:div>
    <w:div w:id="734937934">
      <w:bodyDiv w:val="1"/>
      <w:marLeft w:val="0"/>
      <w:marRight w:val="0"/>
      <w:marTop w:val="0"/>
      <w:marBottom w:val="0"/>
      <w:divBdr>
        <w:top w:val="none" w:sz="0" w:space="0" w:color="auto"/>
        <w:left w:val="none" w:sz="0" w:space="0" w:color="auto"/>
        <w:bottom w:val="none" w:sz="0" w:space="0" w:color="auto"/>
        <w:right w:val="none" w:sz="0" w:space="0" w:color="auto"/>
      </w:divBdr>
      <w:divsChild>
        <w:div w:id="1813518996">
          <w:marLeft w:val="0"/>
          <w:marRight w:val="0"/>
          <w:marTop w:val="0"/>
          <w:marBottom w:val="0"/>
          <w:divBdr>
            <w:top w:val="none" w:sz="0" w:space="0" w:color="auto"/>
            <w:left w:val="none" w:sz="0" w:space="0" w:color="auto"/>
            <w:bottom w:val="none" w:sz="0" w:space="0" w:color="auto"/>
            <w:right w:val="none" w:sz="0" w:space="0" w:color="auto"/>
          </w:divBdr>
          <w:divsChild>
            <w:div w:id="1789884427">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25122188">
      <w:bodyDiv w:val="1"/>
      <w:marLeft w:val="0"/>
      <w:marRight w:val="0"/>
      <w:marTop w:val="0"/>
      <w:marBottom w:val="0"/>
      <w:divBdr>
        <w:top w:val="none" w:sz="0" w:space="0" w:color="auto"/>
        <w:left w:val="none" w:sz="0" w:space="0" w:color="auto"/>
        <w:bottom w:val="none" w:sz="0" w:space="0" w:color="auto"/>
        <w:right w:val="none" w:sz="0" w:space="0" w:color="auto"/>
      </w:divBdr>
    </w:div>
    <w:div w:id="895969493">
      <w:bodyDiv w:val="1"/>
      <w:marLeft w:val="0"/>
      <w:marRight w:val="0"/>
      <w:marTop w:val="0"/>
      <w:marBottom w:val="0"/>
      <w:divBdr>
        <w:top w:val="none" w:sz="0" w:space="0" w:color="auto"/>
        <w:left w:val="none" w:sz="0" w:space="0" w:color="auto"/>
        <w:bottom w:val="none" w:sz="0" w:space="0" w:color="auto"/>
        <w:right w:val="none" w:sz="0" w:space="0" w:color="auto"/>
      </w:divBdr>
      <w:divsChild>
        <w:div w:id="1923682456">
          <w:marLeft w:val="0"/>
          <w:marRight w:val="0"/>
          <w:marTop w:val="0"/>
          <w:marBottom w:val="0"/>
          <w:divBdr>
            <w:top w:val="none" w:sz="0" w:space="0" w:color="auto"/>
            <w:left w:val="none" w:sz="0" w:space="0" w:color="auto"/>
            <w:bottom w:val="none" w:sz="0" w:space="0" w:color="auto"/>
            <w:right w:val="none" w:sz="0" w:space="0" w:color="auto"/>
          </w:divBdr>
          <w:divsChild>
            <w:div w:id="176621992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59149347">
      <w:bodyDiv w:val="1"/>
      <w:marLeft w:val="0"/>
      <w:marRight w:val="0"/>
      <w:marTop w:val="0"/>
      <w:marBottom w:val="0"/>
      <w:divBdr>
        <w:top w:val="none" w:sz="0" w:space="0" w:color="auto"/>
        <w:left w:val="none" w:sz="0" w:space="0" w:color="auto"/>
        <w:bottom w:val="none" w:sz="0" w:space="0" w:color="auto"/>
        <w:right w:val="none" w:sz="0" w:space="0" w:color="auto"/>
      </w:divBdr>
    </w:div>
    <w:div w:id="1263880474">
      <w:bodyDiv w:val="1"/>
      <w:marLeft w:val="0"/>
      <w:marRight w:val="0"/>
      <w:marTop w:val="0"/>
      <w:marBottom w:val="0"/>
      <w:divBdr>
        <w:top w:val="none" w:sz="0" w:space="0" w:color="auto"/>
        <w:left w:val="none" w:sz="0" w:space="0" w:color="auto"/>
        <w:bottom w:val="none" w:sz="0" w:space="0" w:color="auto"/>
        <w:right w:val="none" w:sz="0" w:space="0" w:color="auto"/>
      </w:divBdr>
      <w:divsChild>
        <w:div w:id="1472599574">
          <w:marLeft w:val="0"/>
          <w:marRight w:val="0"/>
          <w:marTop w:val="0"/>
          <w:marBottom w:val="0"/>
          <w:divBdr>
            <w:top w:val="none" w:sz="0" w:space="0" w:color="auto"/>
            <w:left w:val="none" w:sz="0" w:space="0" w:color="auto"/>
            <w:bottom w:val="none" w:sz="0" w:space="0" w:color="auto"/>
            <w:right w:val="none" w:sz="0" w:space="0" w:color="auto"/>
          </w:divBdr>
          <w:divsChild>
            <w:div w:id="34367122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369791489">
      <w:bodyDiv w:val="1"/>
      <w:marLeft w:val="0"/>
      <w:marRight w:val="0"/>
      <w:marTop w:val="0"/>
      <w:marBottom w:val="0"/>
      <w:divBdr>
        <w:top w:val="none" w:sz="0" w:space="0" w:color="auto"/>
        <w:left w:val="none" w:sz="0" w:space="0" w:color="auto"/>
        <w:bottom w:val="none" w:sz="0" w:space="0" w:color="auto"/>
        <w:right w:val="none" w:sz="0" w:space="0" w:color="auto"/>
      </w:divBdr>
    </w:div>
    <w:div w:id="1506896074">
      <w:bodyDiv w:val="1"/>
      <w:marLeft w:val="0"/>
      <w:marRight w:val="0"/>
      <w:marTop w:val="0"/>
      <w:marBottom w:val="0"/>
      <w:divBdr>
        <w:top w:val="none" w:sz="0" w:space="0" w:color="auto"/>
        <w:left w:val="none" w:sz="0" w:space="0" w:color="auto"/>
        <w:bottom w:val="none" w:sz="0" w:space="0" w:color="auto"/>
        <w:right w:val="none" w:sz="0" w:space="0" w:color="auto"/>
      </w:divBdr>
    </w:div>
    <w:div w:id="1577393936">
      <w:bodyDiv w:val="1"/>
      <w:marLeft w:val="0"/>
      <w:marRight w:val="0"/>
      <w:marTop w:val="0"/>
      <w:marBottom w:val="0"/>
      <w:divBdr>
        <w:top w:val="none" w:sz="0" w:space="0" w:color="auto"/>
        <w:left w:val="none" w:sz="0" w:space="0" w:color="auto"/>
        <w:bottom w:val="none" w:sz="0" w:space="0" w:color="auto"/>
        <w:right w:val="none" w:sz="0" w:space="0" w:color="auto"/>
      </w:divBdr>
    </w:div>
    <w:div w:id="1581595193">
      <w:bodyDiv w:val="1"/>
      <w:marLeft w:val="0"/>
      <w:marRight w:val="0"/>
      <w:marTop w:val="0"/>
      <w:marBottom w:val="0"/>
      <w:divBdr>
        <w:top w:val="none" w:sz="0" w:space="0" w:color="auto"/>
        <w:left w:val="none" w:sz="0" w:space="0" w:color="auto"/>
        <w:bottom w:val="none" w:sz="0" w:space="0" w:color="auto"/>
        <w:right w:val="none" w:sz="0" w:space="0" w:color="auto"/>
      </w:divBdr>
      <w:divsChild>
        <w:div w:id="151526117">
          <w:marLeft w:val="0"/>
          <w:marRight w:val="0"/>
          <w:marTop w:val="0"/>
          <w:marBottom w:val="0"/>
          <w:divBdr>
            <w:top w:val="none" w:sz="0" w:space="0" w:color="auto"/>
            <w:left w:val="none" w:sz="0" w:space="0" w:color="auto"/>
            <w:bottom w:val="none" w:sz="0" w:space="0" w:color="auto"/>
            <w:right w:val="none" w:sz="0" w:space="0" w:color="auto"/>
          </w:divBdr>
          <w:divsChild>
            <w:div w:id="78990647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2378808">
      <w:bodyDiv w:val="1"/>
      <w:marLeft w:val="0"/>
      <w:marRight w:val="0"/>
      <w:marTop w:val="0"/>
      <w:marBottom w:val="0"/>
      <w:divBdr>
        <w:top w:val="none" w:sz="0" w:space="0" w:color="auto"/>
        <w:left w:val="none" w:sz="0" w:space="0" w:color="auto"/>
        <w:bottom w:val="none" w:sz="0" w:space="0" w:color="auto"/>
        <w:right w:val="none" w:sz="0" w:space="0" w:color="auto"/>
      </w:divBdr>
    </w:div>
    <w:div w:id="1618020306">
      <w:bodyDiv w:val="1"/>
      <w:marLeft w:val="0"/>
      <w:marRight w:val="0"/>
      <w:marTop w:val="0"/>
      <w:marBottom w:val="0"/>
      <w:divBdr>
        <w:top w:val="none" w:sz="0" w:space="0" w:color="auto"/>
        <w:left w:val="none" w:sz="0" w:space="0" w:color="auto"/>
        <w:bottom w:val="none" w:sz="0" w:space="0" w:color="auto"/>
        <w:right w:val="none" w:sz="0" w:space="0" w:color="auto"/>
      </w:divBdr>
    </w:div>
    <w:div w:id="1682974726">
      <w:bodyDiv w:val="1"/>
      <w:marLeft w:val="0"/>
      <w:marRight w:val="0"/>
      <w:marTop w:val="0"/>
      <w:marBottom w:val="0"/>
      <w:divBdr>
        <w:top w:val="none" w:sz="0" w:space="0" w:color="auto"/>
        <w:left w:val="none" w:sz="0" w:space="0" w:color="auto"/>
        <w:bottom w:val="none" w:sz="0" w:space="0" w:color="auto"/>
        <w:right w:val="none" w:sz="0" w:space="0" w:color="auto"/>
      </w:divBdr>
      <w:divsChild>
        <w:div w:id="88278906">
          <w:marLeft w:val="0"/>
          <w:marRight w:val="0"/>
          <w:marTop w:val="0"/>
          <w:marBottom w:val="0"/>
          <w:divBdr>
            <w:top w:val="none" w:sz="0" w:space="0" w:color="auto"/>
            <w:left w:val="none" w:sz="0" w:space="0" w:color="auto"/>
            <w:bottom w:val="none" w:sz="0" w:space="0" w:color="auto"/>
            <w:right w:val="none" w:sz="0" w:space="0" w:color="auto"/>
          </w:divBdr>
          <w:divsChild>
            <w:div w:id="140610609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56906355">
      <w:bodyDiv w:val="1"/>
      <w:marLeft w:val="0"/>
      <w:marRight w:val="0"/>
      <w:marTop w:val="0"/>
      <w:marBottom w:val="0"/>
      <w:divBdr>
        <w:top w:val="none" w:sz="0" w:space="0" w:color="auto"/>
        <w:left w:val="none" w:sz="0" w:space="0" w:color="auto"/>
        <w:bottom w:val="none" w:sz="0" w:space="0" w:color="auto"/>
        <w:right w:val="none" w:sz="0" w:space="0" w:color="auto"/>
      </w:divBdr>
      <w:divsChild>
        <w:div w:id="647980212">
          <w:marLeft w:val="0"/>
          <w:marRight w:val="0"/>
          <w:marTop w:val="0"/>
          <w:marBottom w:val="0"/>
          <w:divBdr>
            <w:top w:val="none" w:sz="0" w:space="0" w:color="auto"/>
            <w:left w:val="none" w:sz="0" w:space="0" w:color="auto"/>
            <w:bottom w:val="none" w:sz="0" w:space="0" w:color="auto"/>
            <w:right w:val="none" w:sz="0" w:space="0" w:color="auto"/>
          </w:divBdr>
          <w:divsChild>
            <w:div w:id="180862429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67534575">
      <w:bodyDiv w:val="1"/>
      <w:marLeft w:val="0"/>
      <w:marRight w:val="0"/>
      <w:marTop w:val="0"/>
      <w:marBottom w:val="0"/>
      <w:divBdr>
        <w:top w:val="none" w:sz="0" w:space="0" w:color="auto"/>
        <w:left w:val="none" w:sz="0" w:space="0" w:color="auto"/>
        <w:bottom w:val="none" w:sz="0" w:space="0" w:color="auto"/>
        <w:right w:val="none" w:sz="0" w:space="0" w:color="auto"/>
      </w:divBdr>
      <w:divsChild>
        <w:div w:id="1584027691">
          <w:marLeft w:val="0"/>
          <w:marRight w:val="0"/>
          <w:marTop w:val="0"/>
          <w:marBottom w:val="0"/>
          <w:divBdr>
            <w:top w:val="none" w:sz="0" w:space="0" w:color="auto"/>
            <w:left w:val="none" w:sz="0" w:space="0" w:color="auto"/>
            <w:bottom w:val="none" w:sz="0" w:space="0" w:color="auto"/>
            <w:right w:val="none" w:sz="0" w:space="0" w:color="auto"/>
          </w:divBdr>
          <w:divsChild>
            <w:div w:id="10126822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69569381">
      <w:bodyDiv w:val="1"/>
      <w:marLeft w:val="0"/>
      <w:marRight w:val="0"/>
      <w:marTop w:val="0"/>
      <w:marBottom w:val="0"/>
      <w:divBdr>
        <w:top w:val="none" w:sz="0" w:space="0" w:color="auto"/>
        <w:left w:val="none" w:sz="0" w:space="0" w:color="auto"/>
        <w:bottom w:val="none" w:sz="0" w:space="0" w:color="auto"/>
        <w:right w:val="none" w:sz="0" w:space="0" w:color="auto"/>
      </w:divBdr>
      <w:divsChild>
        <w:div w:id="470170965">
          <w:marLeft w:val="0"/>
          <w:marRight w:val="0"/>
          <w:marTop w:val="0"/>
          <w:marBottom w:val="0"/>
          <w:divBdr>
            <w:top w:val="none" w:sz="0" w:space="0" w:color="auto"/>
            <w:left w:val="none" w:sz="0" w:space="0" w:color="auto"/>
            <w:bottom w:val="none" w:sz="0" w:space="0" w:color="auto"/>
            <w:right w:val="none" w:sz="0" w:space="0" w:color="auto"/>
          </w:divBdr>
          <w:divsChild>
            <w:div w:id="8704208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SchmittAndre/TextVenturer/blob/master/PAP/get_inventory.pdf" TargetMode="External"/><Relationship Id="rId26" Type="http://schemas.openxmlformats.org/officeDocument/2006/relationships/hyperlink" Target="https://textventurer.wordpress.com/2016/10/12/project-start/" TargetMode="External"/><Relationship Id="rId39" Type="http://schemas.openxmlformats.org/officeDocument/2006/relationships/hyperlink" Target="https://github.com/SchmittAndre/TextVenturer/blob/master/FP-Prediction.xlsx" TargetMode="External"/><Relationship Id="rId21" Type="http://schemas.openxmlformats.org/officeDocument/2006/relationships/hyperlink" Target="https://textventurer.files.wordpress.com/2016/11/classdiagram.png" TargetMode="External"/><Relationship Id="rId34" Type="http://schemas.openxmlformats.org/officeDocument/2006/relationships/hyperlink" Target="https://github.com/SchmittAndre/TextVenturer/releases" TargetMode="External"/><Relationship Id="rId42" Type="http://schemas.openxmlformats.org/officeDocument/2006/relationships/hyperlink" Target="https://github.com/Possseidon/Fowler" TargetMode="External"/><Relationship Id="rId47" Type="http://schemas.openxmlformats.org/officeDocument/2006/relationships/hyperlink" Target="https://github.com/SchmittAndre/TextVenturer/releases" TargetMode="External"/><Relationship Id="rId50" Type="http://schemas.openxmlformats.org/officeDocument/2006/relationships/hyperlink" Target="https://textventurer.myjetbrains.com/youtrack/dashboard?id=5d0dda45-ce23-4c54-a2b0-165f09cde144" TargetMode="External"/><Relationship Id="rId55" Type="http://schemas.openxmlformats.org/officeDocument/2006/relationships/hyperlink" Target="https://github.com/Damian1234523/Cheetah/blob/master/Documentation%20and%20Planning/UML%20Software%20Engineering.pdf" TargetMode="External"/><Relationship Id="rId63" Type="http://schemas.openxmlformats.org/officeDocument/2006/relationships/hyperlink" Target="https://textventurer.wordpress.com/2017/04/18/risk-management/" TargetMode="External"/><Relationship Id="rId68" Type="http://schemas.openxmlformats.org/officeDocument/2006/relationships/hyperlink" Target="https://textventurer.wordpress.com/2017/05/29/pattern/" TargetMode="External"/><Relationship Id="rId76" Type="http://schemas.openxmlformats.org/officeDocument/2006/relationships/image" Target="media/image11.png"/><Relationship Id="rId84" Type="http://schemas.openxmlformats.org/officeDocument/2006/relationships/image" Target="media/image18.png"/><Relationship Id="rId89" Type="http://schemas.openxmlformats.org/officeDocument/2006/relationships/header" Target="header5.xml"/><Relationship Id="rId7" Type="http://schemas.openxmlformats.org/officeDocument/2006/relationships/footnotes" Target="footnotes.xml"/><Relationship Id="rId71" Type="http://schemas.openxmlformats.org/officeDocument/2006/relationships/header" Target="header1.xml"/><Relationship Id="rId92"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hyperlink" Target="https://github.com/SchmittAndre/TextVenturer/blob/master/PAP/use.pdf" TargetMode="External"/><Relationship Id="rId29" Type="http://schemas.openxmlformats.org/officeDocument/2006/relationships/hyperlink" Target="https://textventurer.wordpress.com/2016/10/30/use-case-diagramm/" TargetMode="External"/><Relationship Id="rId11" Type="http://schemas.openxmlformats.org/officeDocument/2006/relationships/hyperlink" Target="https://github.com/SchmittAndre/TextVenturer/blob/master/Software-Requirements-Specification.pdf" TargetMode="External"/><Relationship Id="rId24" Type="http://schemas.openxmlformats.org/officeDocument/2006/relationships/hyperlink" Target="https://textventurer.files.wordpress.com/2016/12/gant-diagramm.png" TargetMode="External"/><Relationship Id="rId32" Type="http://schemas.openxmlformats.org/officeDocument/2006/relationships/hyperlink" Target="https://textventurer.wordpress.com/2016/11/15/testing-software/" TargetMode="External"/><Relationship Id="rId37" Type="http://schemas.openxmlformats.org/officeDocument/2006/relationships/image" Target="media/image5.png"/><Relationship Id="rId40" Type="http://schemas.openxmlformats.org/officeDocument/2006/relationships/hyperlink" Target="https://github.com/SchmittAndre/TextVenturer/blob/master/Documentation/TestPlan.pdf" TargetMode="External"/><Relationship Id="rId45" Type="http://schemas.openxmlformats.org/officeDocument/2006/relationships/image" Target="media/image7.png"/><Relationship Id="rId53" Type="http://schemas.openxmlformats.org/officeDocument/2006/relationships/hyperlink" Target="https://textventurer.wordpress.com/2016/10/18/our-team/" TargetMode="External"/><Relationship Id="rId58" Type="http://schemas.openxmlformats.org/officeDocument/2006/relationships/hyperlink" Target="https://textventurer.wordpress.com/2016/11/15/testing-software/" TargetMode="External"/><Relationship Id="rId66" Type="http://schemas.openxmlformats.org/officeDocument/2006/relationships/hyperlink" Target="https://textventurer.wordpress.com/2017/05/16/refactoring/" TargetMode="External"/><Relationship Id="rId74" Type="http://schemas.openxmlformats.org/officeDocument/2006/relationships/image" Target="media/image9.png"/><Relationship Id="rId79" Type="http://schemas.openxmlformats.org/officeDocument/2006/relationships/header" Target="header2.xml"/><Relationship Id="rId87"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s://textventurer.wordpress.com/2016/11/29/software-architecture/" TargetMode="External"/><Relationship Id="rId82" Type="http://schemas.openxmlformats.org/officeDocument/2006/relationships/image" Target="media/image16.png"/><Relationship Id="rId90" Type="http://schemas.openxmlformats.org/officeDocument/2006/relationships/footer" Target="footer4.xml"/><Relationship Id="rId95" Type="http://schemas.openxmlformats.org/officeDocument/2006/relationships/glossaryDocument" Target="glossary/document.xml"/><Relationship Id="rId19" Type="http://schemas.openxmlformats.org/officeDocument/2006/relationships/hyperlink" Target="https://textventurer.myjetbrains.com/youtrack/dashboard?id=5d0dda45-ce23-4c54-a2b0-165f09cde144" TargetMode="External"/><Relationship Id="rId14" Type="http://schemas.openxmlformats.org/officeDocument/2006/relationships/hyperlink" Target="https://github.com/SchmittAndre/TextVenturer/blob/master/PAP/Enter_room.pdf" TargetMode="External"/><Relationship Id="rId22" Type="http://schemas.openxmlformats.org/officeDocument/2006/relationships/image" Target="media/image3.png"/><Relationship Id="rId27" Type="http://schemas.openxmlformats.org/officeDocument/2006/relationships/hyperlink" Target="https://github.com/SchmittAndre/TextVenturer" TargetMode="External"/><Relationship Id="rId30" Type="http://schemas.openxmlformats.org/officeDocument/2006/relationships/hyperlink" Target="https://github.com/SchmittAndre/TextVenturer/blob/master/Software-Requirements-Specification.pdf" TargetMode="External"/><Relationship Id="rId35" Type="http://schemas.openxmlformats.org/officeDocument/2006/relationships/hyperlink" Target="https://github.com/SchmittAndre/TextVenturer/tree/master/SoftwareEngineering" TargetMode="External"/><Relationship Id="rId43" Type="http://schemas.openxmlformats.org/officeDocument/2006/relationships/hyperlink" Target="https://github.com/remllov91/SE_Refactoring" TargetMode="External"/><Relationship Id="rId48" Type="http://schemas.openxmlformats.org/officeDocument/2006/relationships/hyperlink" Target="https://textventurer.visualstudio.com/TextVenturer/_home" TargetMode="External"/><Relationship Id="rId56" Type="http://schemas.openxmlformats.org/officeDocument/2006/relationships/hyperlink" Target="https://textventurer.wordpress.com/2016/10/30/use-case-diagramm/" TargetMode="External"/><Relationship Id="rId64" Type="http://schemas.openxmlformats.org/officeDocument/2006/relationships/hyperlink" Target="https://textventurer.wordpress.com/2017/05/02/function-point-calculation/" TargetMode="External"/><Relationship Id="rId69" Type="http://schemas.openxmlformats.org/officeDocument/2006/relationships/hyperlink" Target="https://textventurer.wordpress.com/2017/05/30/metrics/" TargetMode="External"/><Relationship Id="rId77"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hyperlink" Target="https://textventurer.visualstudio.com/TextVenturer" TargetMode="External"/><Relationship Id="rId72" Type="http://schemas.openxmlformats.org/officeDocument/2006/relationships/footer" Target="footer1.xml"/><Relationship Id="rId80" Type="http://schemas.openxmlformats.org/officeDocument/2006/relationships/image" Target="media/image14.png"/><Relationship Id="rId85" Type="http://schemas.openxmlformats.org/officeDocument/2006/relationships/header" Target="header3.xml"/><Relationship Id="rId93" Type="http://schemas.openxmlformats.org/officeDocument/2006/relationships/footer" Target="footer5.xml"/><Relationship Id="rId3" Type="http://schemas.openxmlformats.org/officeDocument/2006/relationships/numbering" Target="numbering.xml"/><Relationship Id="rId12" Type="http://schemas.openxmlformats.org/officeDocument/2006/relationships/hyperlink" Target="https://github.com/SchmittAndre/TextVenturer/blob/master/Use-Case-Diagramm.png" TargetMode="External"/><Relationship Id="rId17" Type="http://schemas.openxmlformats.org/officeDocument/2006/relationships/hyperlink" Target="https://github.com/SchmittAndre/TextVenturer/blob/master/PAP/pick_up.pdf" TargetMode="External"/><Relationship Id="rId25" Type="http://schemas.openxmlformats.org/officeDocument/2006/relationships/image" Target="media/image4.png"/><Relationship Id="rId33" Type="http://schemas.openxmlformats.org/officeDocument/2006/relationships/hyperlink" Target="https://textventurer.wordpress.com/2016/12/06/gantt-chart/" TargetMode="External"/><Relationship Id="rId38" Type="http://schemas.openxmlformats.org/officeDocument/2006/relationships/hyperlink" Target="http://groups.engin.umd.umich.edu/CIS/course.des/cis525/js/f00/harvey/FP_Calc.html" TargetMode="External"/><Relationship Id="rId46" Type="http://schemas.openxmlformats.org/officeDocument/2006/relationships/hyperlink" Target="http://h2688162.stratoserver.net:8080/www/CppDependReport.html" TargetMode="External"/><Relationship Id="rId59" Type="http://schemas.openxmlformats.org/officeDocument/2006/relationships/hyperlink" Target="https://textventurer.wordpress.com/2016/11/22/class-diagramm-crc/" TargetMode="External"/><Relationship Id="rId67" Type="http://schemas.openxmlformats.org/officeDocument/2006/relationships/hyperlink" Target="https://textventurer.wordpress.com/2017/06/19/continuous-integration/" TargetMode="External"/><Relationship Id="rId20" Type="http://schemas.openxmlformats.org/officeDocument/2006/relationships/hyperlink" Target="https://github.com/SchmittAndre/TextVenturer/tree/master/InputSiumlator" TargetMode="External"/><Relationship Id="rId41" Type="http://schemas.openxmlformats.org/officeDocument/2006/relationships/hyperlink" Target="https://github.com/SchmittAndre/SE2_05_Refactoring" TargetMode="External"/><Relationship Id="rId54" Type="http://schemas.openxmlformats.org/officeDocument/2006/relationships/hyperlink" Target="https://textventurer.wordpress.com/2016/10/23/software-requirements-specification/" TargetMode="External"/><Relationship Id="rId62" Type="http://schemas.openxmlformats.org/officeDocument/2006/relationships/hyperlink" Target="https://textventurer.wordpress.com/2016/12/06/gantt-chart/" TargetMode="External"/><Relationship Id="rId70" Type="http://schemas.openxmlformats.org/officeDocument/2006/relationships/hyperlink" Target="https://textventurer.wordpress.com/2017/06/13/installation/" TargetMode="External"/><Relationship Id="rId75" Type="http://schemas.openxmlformats.org/officeDocument/2006/relationships/image" Target="media/image10.jpeg"/><Relationship Id="rId83" Type="http://schemas.openxmlformats.org/officeDocument/2006/relationships/image" Target="media/image17.png"/><Relationship Id="rId88" Type="http://schemas.openxmlformats.org/officeDocument/2006/relationships/footer" Target="footer3.xml"/><Relationship Id="rId91" Type="http://schemas.openxmlformats.org/officeDocument/2006/relationships/image" Target="media/image19.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chmittAndre/TextVenturer/blob/master/PAP/combine.pdf" TargetMode="External"/><Relationship Id="rId23" Type="http://schemas.openxmlformats.org/officeDocument/2006/relationships/hyperlink" Target="https://github.com/SchmittAndre/TextVenturer/blob/master/Softwarearchitecture.pdf" TargetMode="External"/><Relationship Id="rId28" Type="http://schemas.openxmlformats.org/officeDocument/2006/relationships/hyperlink" Target="https://textventurer.wordpress.com/2016/10/18/our-team/" TargetMode="External"/><Relationship Id="rId36" Type="http://schemas.openxmlformats.org/officeDocument/2006/relationships/hyperlink" Target="https://github.com/SchmittAndre/TextVenturer/blob/master/Softwarearchitecture.docx" TargetMode="External"/><Relationship Id="rId49" Type="http://schemas.openxmlformats.org/officeDocument/2006/relationships/hyperlink" Target="https://github.com/SchmittAndre/TextVenturer" TargetMode="External"/><Relationship Id="rId57" Type="http://schemas.openxmlformats.org/officeDocument/2006/relationships/hyperlink" Target="https://textventurer.wordpress.com/2016/11/08/youtrack/" TargetMode="External"/><Relationship Id="rId10" Type="http://schemas.openxmlformats.org/officeDocument/2006/relationships/hyperlink" Target="https://github.com/SchmittAndre/TextVenturer/blob/master/Software-Requirements-Specification.pdf" TargetMode="External"/><Relationship Id="rId31" Type="http://schemas.openxmlformats.org/officeDocument/2006/relationships/hyperlink" Target="https://github.com/SchmittAndre/TextVenturer/tree/master/InputSiumlator/scripts" TargetMode="External"/><Relationship Id="rId44" Type="http://schemas.openxmlformats.org/officeDocument/2006/relationships/image" Target="media/image6.png"/><Relationship Id="rId52" Type="http://schemas.openxmlformats.org/officeDocument/2006/relationships/hyperlink" Target="https://textventurer.wordpress.com/2016/10/12/project-start/" TargetMode="External"/><Relationship Id="rId60" Type="http://schemas.openxmlformats.org/officeDocument/2006/relationships/hyperlink" Target="https://github.com/Damian1234523/Cheetah/blob/master/Documentation%20and%20Planning/database%20uml.png" TargetMode="External"/><Relationship Id="rId65" Type="http://schemas.openxmlformats.org/officeDocument/2006/relationships/hyperlink" Target="https://textventurer.wordpress.com/2017/05/08/test-plan/" TargetMode="External"/><Relationship Id="rId73" Type="http://schemas.openxmlformats.org/officeDocument/2006/relationships/image" Target="media/image8.png"/><Relationship Id="rId78" Type="http://schemas.openxmlformats.org/officeDocument/2006/relationships/image" Target="media/image13.png"/><Relationship Id="rId81" Type="http://schemas.openxmlformats.org/officeDocument/2006/relationships/image" Target="media/image15.png"/><Relationship Id="rId86" Type="http://schemas.openxmlformats.org/officeDocument/2006/relationships/header" Target="header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BECCD9657B4887AED5927C68001522"/>
        <w:category>
          <w:name w:val="Allgemein"/>
          <w:gallery w:val="placeholder"/>
        </w:category>
        <w:types>
          <w:type w:val="bbPlcHdr"/>
        </w:types>
        <w:behaviors>
          <w:behavior w:val="content"/>
        </w:behaviors>
        <w:guid w:val="{083751E0-2CCC-4EEA-BDD1-54DCEBE72356}"/>
      </w:docPartPr>
      <w:docPartBody>
        <w:p w:rsidR="0083615B" w:rsidRDefault="006A5059" w:rsidP="006A5059">
          <w:pPr>
            <w:pStyle w:val="70BECCD9657B4887AED5927C68001522"/>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59"/>
    <w:rsid w:val="006A5059"/>
    <w:rsid w:val="0076004A"/>
    <w:rsid w:val="008361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D85D814F134938A342806DCB1FF98D">
    <w:name w:val="D0D85D814F134938A342806DCB1FF98D"/>
    <w:rsid w:val="006A5059"/>
  </w:style>
  <w:style w:type="paragraph" w:customStyle="1" w:styleId="70BECCD9657B4887AED5927C68001522">
    <w:name w:val="70BECCD9657B4887AED5927C68001522"/>
    <w:rsid w:val="006A5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2017-06-10T00:00:00</PublishDate>
  <Abstract/>
  <CompanyAddress>André Schmitt, Dominik Vogel, Simon Vollmer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58358-CE91-4E64-9FC1-BE5DE7C1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3446</Words>
  <Characters>21713</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TEXTVENTURER</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Blog Post Summary</dc:subject>
  <dc:creator>Simon Vollmer</dc:creator>
  <cp:keywords/>
  <dc:description/>
  <cp:lastModifiedBy>Dominik Vogel</cp:lastModifiedBy>
  <cp:revision>7</cp:revision>
  <cp:lastPrinted>2017-06-29T09:18:00Z</cp:lastPrinted>
  <dcterms:created xsi:type="dcterms:W3CDTF">2017-06-10T15:15:00Z</dcterms:created>
  <dcterms:modified xsi:type="dcterms:W3CDTF">2017-06-29T09:19:00Z</dcterms:modified>
</cp:coreProperties>
</file>