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B48" w:rsidRDefault="00296123">
      <w:pPr>
        <w:pStyle w:val="Titel"/>
        <w:jc w:val="right"/>
      </w:pPr>
      <w:del w:id="0" w:author="Andre Schmitt" w:date="2016-10-21T12:41:00Z">
        <w:r w:rsidDel="004D082B">
          <w:fldChar w:fldCharType="begin"/>
        </w:r>
        <w:r w:rsidDel="004D082B">
          <w:delInstrText xml:space="preserve"> SUBJECT  \* MERGEFORMAT </w:delInstrText>
        </w:r>
        <w:r w:rsidDel="004D082B">
          <w:fldChar w:fldCharType="separate"/>
        </w:r>
        <w:r w:rsidR="00493D50" w:rsidDel="004D082B">
          <w:delText>&lt;Project Name&gt;</w:delText>
        </w:r>
        <w:r w:rsidDel="004D082B">
          <w:fldChar w:fldCharType="end"/>
        </w:r>
      </w:del>
      <w:ins w:id="1" w:author="Andre Schmitt" w:date="2016-10-21T12:41:00Z">
        <w:r w:rsidR="004D082B">
          <w:t>Text</w:t>
        </w:r>
      </w:ins>
      <w:ins w:id="2" w:author="Andre Schmitt" w:date="2016-10-21T12:42:00Z">
        <w:r w:rsidR="00D805AB">
          <w:t>Venturer</w:t>
        </w:r>
      </w:ins>
    </w:p>
    <w:p w:rsidR="00FD5B48" w:rsidRDefault="00296123">
      <w:pPr>
        <w:pStyle w:val="Titel"/>
        <w:jc w:val="right"/>
      </w:pPr>
      <w:fldSimple w:instr=" TITLE  \* MERGEFORMAT ">
        <w:r w:rsidR="00493D50">
          <w:t>Software Requirements Specification</w:t>
        </w:r>
      </w:fldSimple>
    </w:p>
    <w:p w:rsidR="00FD5B48" w:rsidRDefault="00296123">
      <w:pPr>
        <w:pStyle w:val="Titel"/>
        <w:jc w:val="right"/>
      </w:pPr>
      <w:r>
        <w:t>For &lt;Subsystem or Feature&gt;</w:t>
      </w:r>
    </w:p>
    <w:p w:rsidR="00FD5B48" w:rsidRDefault="00FD5B48"/>
    <w:p w:rsidR="00FD5B48" w:rsidRDefault="00FD5B48"/>
    <w:p w:rsidR="00FD5B48" w:rsidRDefault="00296123">
      <w:pPr>
        <w:pStyle w:val="Titel"/>
        <w:jc w:val="right"/>
        <w:rPr>
          <w:sz w:val="28"/>
        </w:rPr>
      </w:pPr>
      <w:r>
        <w:rPr>
          <w:sz w:val="28"/>
        </w:rPr>
        <w:t>Version &lt;1.0&gt;</w:t>
      </w:r>
    </w:p>
    <w:p w:rsidR="00FD5B48" w:rsidRDefault="00FD5B48">
      <w:pPr>
        <w:pStyle w:val="Titel"/>
        <w:rPr>
          <w:sz w:val="28"/>
        </w:rPr>
      </w:pPr>
    </w:p>
    <w:p w:rsidR="00FD5B48" w:rsidRDefault="00FD5B48">
      <w:pPr>
        <w:jc w:val="right"/>
      </w:pPr>
    </w:p>
    <w:p w:rsidR="00FD5B48" w:rsidRDefault="00296123">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FD5B48" w:rsidRDefault="00296123">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FD5B48" w:rsidRDefault="00FD5B48">
      <w:pPr>
        <w:pStyle w:val="Textkrper"/>
      </w:pPr>
    </w:p>
    <w:p w:rsidR="00FD5B48" w:rsidRDefault="00FD5B48">
      <w:pPr>
        <w:pStyle w:val="Textkrper"/>
        <w:sectPr w:rsidR="00FD5B48">
          <w:headerReference w:type="default" r:id="rId7"/>
          <w:footerReference w:type="even" r:id="rId8"/>
          <w:pgSz w:w="12240" w:h="15840" w:code="1"/>
          <w:pgMar w:top="1440" w:right="1440" w:bottom="1440" w:left="1440" w:header="720" w:footer="720" w:gutter="0"/>
          <w:cols w:space="720"/>
          <w:vAlign w:val="center"/>
        </w:sectPr>
      </w:pPr>
    </w:p>
    <w:p w:rsidR="00FD5B48" w:rsidRDefault="00296123">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D5B48">
        <w:tc>
          <w:tcPr>
            <w:tcW w:w="2304" w:type="dxa"/>
          </w:tcPr>
          <w:p w:rsidR="00FD5B48" w:rsidRDefault="00296123">
            <w:pPr>
              <w:pStyle w:val="Tabletext"/>
              <w:jc w:val="center"/>
              <w:rPr>
                <w:b/>
              </w:rPr>
            </w:pPr>
            <w:r>
              <w:rPr>
                <w:b/>
              </w:rPr>
              <w:t>Date</w:t>
            </w:r>
          </w:p>
        </w:tc>
        <w:tc>
          <w:tcPr>
            <w:tcW w:w="1152" w:type="dxa"/>
          </w:tcPr>
          <w:p w:rsidR="00FD5B48" w:rsidRDefault="00296123">
            <w:pPr>
              <w:pStyle w:val="Tabletext"/>
              <w:jc w:val="center"/>
              <w:rPr>
                <w:b/>
              </w:rPr>
            </w:pPr>
            <w:r>
              <w:rPr>
                <w:b/>
              </w:rPr>
              <w:t>Version</w:t>
            </w:r>
          </w:p>
        </w:tc>
        <w:tc>
          <w:tcPr>
            <w:tcW w:w="3744" w:type="dxa"/>
          </w:tcPr>
          <w:p w:rsidR="00FD5B48" w:rsidRDefault="00296123">
            <w:pPr>
              <w:pStyle w:val="Tabletext"/>
              <w:jc w:val="center"/>
              <w:rPr>
                <w:b/>
              </w:rPr>
            </w:pPr>
            <w:r>
              <w:rPr>
                <w:b/>
              </w:rPr>
              <w:t>Description</w:t>
            </w:r>
          </w:p>
        </w:tc>
        <w:tc>
          <w:tcPr>
            <w:tcW w:w="2304" w:type="dxa"/>
          </w:tcPr>
          <w:p w:rsidR="00FD5B48" w:rsidRDefault="00296123">
            <w:pPr>
              <w:pStyle w:val="Tabletext"/>
              <w:jc w:val="center"/>
              <w:rPr>
                <w:b/>
              </w:rPr>
            </w:pPr>
            <w:r>
              <w:rPr>
                <w:b/>
              </w:rPr>
              <w:t>Author</w:t>
            </w:r>
          </w:p>
        </w:tc>
      </w:tr>
      <w:tr w:rsidR="00FD5B48">
        <w:tc>
          <w:tcPr>
            <w:tcW w:w="2304" w:type="dxa"/>
          </w:tcPr>
          <w:p w:rsidR="00FD5B48" w:rsidRDefault="00296123">
            <w:pPr>
              <w:pStyle w:val="Tabletext"/>
            </w:pPr>
            <w:r>
              <w:t>&lt;</w:t>
            </w:r>
            <w:proofErr w:type="spellStart"/>
            <w:r>
              <w:t>dd</w:t>
            </w:r>
            <w:proofErr w:type="spellEnd"/>
            <w:r>
              <w:t>/mmm/</w:t>
            </w:r>
            <w:proofErr w:type="spellStart"/>
            <w:r>
              <w:t>yy</w:t>
            </w:r>
            <w:proofErr w:type="spellEnd"/>
            <w:r>
              <w:t>&gt;</w:t>
            </w:r>
          </w:p>
        </w:tc>
        <w:tc>
          <w:tcPr>
            <w:tcW w:w="1152" w:type="dxa"/>
          </w:tcPr>
          <w:p w:rsidR="00FD5B48" w:rsidRDefault="00296123">
            <w:pPr>
              <w:pStyle w:val="Tabletext"/>
            </w:pPr>
            <w:r>
              <w:t>&lt;</w:t>
            </w:r>
            <w:proofErr w:type="spellStart"/>
            <w:r>
              <w:t>x.x</w:t>
            </w:r>
            <w:proofErr w:type="spellEnd"/>
            <w:r>
              <w:t>&gt;</w:t>
            </w:r>
          </w:p>
        </w:tc>
        <w:tc>
          <w:tcPr>
            <w:tcW w:w="3744" w:type="dxa"/>
          </w:tcPr>
          <w:p w:rsidR="00FD5B48" w:rsidRDefault="00296123">
            <w:pPr>
              <w:pStyle w:val="Tabletext"/>
            </w:pPr>
            <w:r>
              <w:t>&lt;details&gt;</w:t>
            </w:r>
          </w:p>
        </w:tc>
        <w:tc>
          <w:tcPr>
            <w:tcW w:w="2304" w:type="dxa"/>
          </w:tcPr>
          <w:p w:rsidR="00FD5B48" w:rsidRDefault="00296123">
            <w:pPr>
              <w:pStyle w:val="Tabletext"/>
            </w:pPr>
            <w:r>
              <w:t>&lt;name&gt;</w:t>
            </w:r>
          </w:p>
        </w:tc>
      </w:tr>
      <w:tr w:rsidR="00FD5B48">
        <w:tc>
          <w:tcPr>
            <w:tcW w:w="2304" w:type="dxa"/>
          </w:tcPr>
          <w:p w:rsidR="00FD5B48" w:rsidRDefault="00FD5B48">
            <w:pPr>
              <w:pStyle w:val="Tabletext"/>
            </w:pPr>
          </w:p>
        </w:tc>
        <w:tc>
          <w:tcPr>
            <w:tcW w:w="1152" w:type="dxa"/>
          </w:tcPr>
          <w:p w:rsidR="00FD5B48" w:rsidRDefault="00FD5B48">
            <w:pPr>
              <w:pStyle w:val="Tabletext"/>
            </w:pPr>
          </w:p>
        </w:tc>
        <w:tc>
          <w:tcPr>
            <w:tcW w:w="3744" w:type="dxa"/>
          </w:tcPr>
          <w:p w:rsidR="00FD5B48" w:rsidRDefault="00FD5B48">
            <w:pPr>
              <w:pStyle w:val="Tabletext"/>
            </w:pPr>
          </w:p>
        </w:tc>
        <w:tc>
          <w:tcPr>
            <w:tcW w:w="2304" w:type="dxa"/>
          </w:tcPr>
          <w:p w:rsidR="00FD5B48" w:rsidRDefault="00FD5B48">
            <w:pPr>
              <w:pStyle w:val="Tabletext"/>
            </w:pPr>
          </w:p>
        </w:tc>
      </w:tr>
      <w:tr w:rsidR="00FD5B48">
        <w:tc>
          <w:tcPr>
            <w:tcW w:w="2304" w:type="dxa"/>
          </w:tcPr>
          <w:p w:rsidR="00FD5B48" w:rsidRDefault="00FD5B48">
            <w:pPr>
              <w:pStyle w:val="Tabletext"/>
            </w:pPr>
          </w:p>
        </w:tc>
        <w:tc>
          <w:tcPr>
            <w:tcW w:w="1152" w:type="dxa"/>
          </w:tcPr>
          <w:p w:rsidR="00FD5B48" w:rsidRDefault="00FD5B48">
            <w:pPr>
              <w:pStyle w:val="Tabletext"/>
            </w:pPr>
          </w:p>
        </w:tc>
        <w:tc>
          <w:tcPr>
            <w:tcW w:w="3744" w:type="dxa"/>
          </w:tcPr>
          <w:p w:rsidR="00FD5B48" w:rsidRDefault="00FD5B48">
            <w:pPr>
              <w:pStyle w:val="Tabletext"/>
            </w:pPr>
          </w:p>
        </w:tc>
        <w:tc>
          <w:tcPr>
            <w:tcW w:w="2304" w:type="dxa"/>
          </w:tcPr>
          <w:p w:rsidR="00FD5B48" w:rsidRDefault="00FD5B48">
            <w:pPr>
              <w:pStyle w:val="Tabletext"/>
            </w:pPr>
          </w:p>
        </w:tc>
      </w:tr>
      <w:tr w:rsidR="00FD5B48">
        <w:tc>
          <w:tcPr>
            <w:tcW w:w="2304" w:type="dxa"/>
          </w:tcPr>
          <w:p w:rsidR="00FD5B48" w:rsidRDefault="00FD5B48">
            <w:pPr>
              <w:pStyle w:val="Tabletext"/>
            </w:pPr>
          </w:p>
        </w:tc>
        <w:tc>
          <w:tcPr>
            <w:tcW w:w="1152" w:type="dxa"/>
          </w:tcPr>
          <w:p w:rsidR="00FD5B48" w:rsidRDefault="00FD5B48">
            <w:pPr>
              <w:pStyle w:val="Tabletext"/>
            </w:pPr>
          </w:p>
        </w:tc>
        <w:tc>
          <w:tcPr>
            <w:tcW w:w="3744" w:type="dxa"/>
          </w:tcPr>
          <w:p w:rsidR="00FD5B48" w:rsidRDefault="00FD5B48">
            <w:pPr>
              <w:pStyle w:val="Tabletext"/>
            </w:pPr>
          </w:p>
        </w:tc>
        <w:tc>
          <w:tcPr>
            <w:tcW w:w="2304" w:type="dxa"/>
          </w:tcPr>
          <w:p w:rsidR="00FD5B48" w:rsidRDefault="00FD5B48">
            <w:pPr>
              <w:pStyle w:val="Tabletext"/>
            </w:pPr>
          </w:p>
        </w:tc>
      </w:tr>
    </w:tbl>
    <w:p w:rsidR="00FD5B48" w:rsidRDefault="00FD5B48"/>
    <w:p w:rsidR="00FD5B48" w:rsidRDefault="00296123">
      <w:pPr>
        <w:pStyle w:val="Titel"/>
      </w:pPr>
      <w:bookmarkStart w:id="5" w:name="_GoBack"/>
      <w:bookmarkEnd w:id="5"/>
      <w:r>
        <w:br w:type="page"/>
      </w:r>
      <w:r>
        <w:lastRenderedPageBreak/>
        <w:t>Table of Contents</w:t>
      </w:r>
    </w:p>
    <w:p w:rsidR="00FD5B48" w:rsidRDefault="00296123">
      <w:pPr>
        <w:pStyle w:val="Verzeichnis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_Toc492795815 \h </w:instrText>
      </w:r>
      <w:r>
        <w:rPr>
          <w:noProof/>
        </w:rPr>
      </w:r>
      <w:r>
        <w:rPr>
          <w:noProof/>
        </w:rPr>
        <w:fldChar w:fldCharType="separate"/>
      </w:r>
      <w:r w:rsidR="00493D50">
        <w:rPr>
          <w:noProof/>
        </w:rPr>
        <w:t>3</w:t>
      </w:r>
      <w:r>
        <w:rPr>
          <w:noProof/>
        </w:rPr>
        <w:fldChar w:fldCharType="end"/>
      </w:r>
    </w:p>
    <w:p w:rsidR="00FD5B48" w:rsidRDefault="00296123">
      <w:pPr>
        <w:pStyle w:val="Verzeichnis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_Toc492795816 \h </w:instrText>
      </w:r>
      <w:r>
        <w:rPr>
          <w:noProof/>
        </w:rPr>
      </w:r>
      <w:r>
        <w:rPr>
          <w:noProof/>
        </w:rPr>
        <w:fldChar w:fldCharType="separate"/>
      </w:r>
      <w:r w:rsidR="00493D50">
        <w:rPr>
          <w:noProof/>
        </w:rPr>
        <w:t>3</w:t>
      </w:r>
      <w:r>
        <w:rPr>
          <w:noProof/>
        </w:rPr>
        <w:fldChar w:fldCharType="end"/>
      </w:r>
    </w:p>
    <w:p w:rsidR="00FD5B48" w:rsidRDefault="00296123">
      <w:pPr>
        <w:pStyle w:val="Verzeichnis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_Toc492795817 \h </w:instrText>
      </w:r>
      <w:r>
        <w:rPr>
          <w:noProof/>
        </w:rPr>
      </w:r>
      <w:r>
        <w:rPr>
          <w:noProof/>
        </w:rPr>
        <w:fldChar w:fldCharType="separate"/>
      </w:r>
      <w:r w:rsidR="00493D50">
        <w:rPr>
          <w:noProof/>
        </w:rPr>
        <w:t>3</w:t>
      </w:r>
      <w:r>
        <w:rPr>
          <w:noProof/>
        </w:rPr>
        <w:fldChar w:fldCharType="end"/>
      </w:r>
    </w:p>
    <w:p w:rsidR="00FD5B48" w:rsidRDefault="00296123">
      <w:pPr>
        <w:pStyle w:val="Verzeichnis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_Toc492795818 \h </w:instrText>
      </w:r>
      <w:r>
        <w:rPr>
          <w:noProof/>
        </w:rPr>
      </w:r>
      <w:r>
        <w:rPr>
          <w:noProof/>
        </w:rPr>
        <w:fldChar w:fldCharType="separate"/>
      </w:r>
      <w:r w:rsidR="00493D50">
        <w:rPr>
          <w:noProof/>
        </w:rPr>
        <w:t>3</w:t>
      </w:r>
      <w:r>
        <w:rPr>
          <w:noProof/>
        </w:rPr>
        <w:fldChar w:fldCharType="end"/>
      </w:r>
    </w:p>
    <w:p w:rsidR="00FD5B48" w:rsidRDefault="00296123">
      <w:pPr>
        <w:pStyle w:val="Verzeichnis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_Toc492795819 \h </w:instrText>
      </w:r>
      <w:r>
        <w:rPr>
          <w:noProof/>
        </w:rPr>
      </w:r>
      <w:r>
        <w:rPr>
          <w:noProof/>
        </w:rPr>
        <w:fldChar w:fldCharType="separate"/>
      </w:r>
      <w:r w:rsidR="00493D50">
        <w:rPr>
          <w:noProof/>
        </w:rPr>
        <w:t>3</w:t>
      </w:r>
      <w:r>
        <w:rPr>
          <w:noProof/>
        </w:rPr>
        <w:fldChar w:fldCharType="end"/>
      </w:r>
    </w:p>
    <w:p w:rsidR="00FD5B48" w:rsidRDefault="00296123">
      <w:pPr>
        <w:pStyle w:val="Verzeichnis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_Toc492795820 \h </w:instrText>
      </w:r>
      <w:r>
        <w:rPr>
          <w:noProof/>
        </w:rPr>
      </w:r>
      <w:r>
        <w:rPr>
          <w:noProof/>
        </w:rPr>
        <w:fldChar w:fldCharType="separate"/>
      </w:r>
      <w:r w:rsidR="00493D50">
        <w:rPr>
          <w:noProof/>
        </w:rPr>
        <w:t>3</w:t>
      </w:r>
      <w:r>
        <w:rPr>
          <w:noProof/>
        </w:rPr>
        <w:fldChar w:fldCharType="end"/>
      </w:r>
    </w:p>
    <w:p w:rsidR="00FD5B48" w:rsidRDefault="00296123">
      <w:pPr>
        <w:pStyle w:val="Verzeichnis1"/>
        <w:tabs>
          <w:tab w:val="left" w:pos="432"/>
        </w:tabs>
        <w:rPr>
          <w:noProof/>
          <w:sz w:val="24"/>
          <w:szCs w:val="24"/>
        </w:rPr>
      </w:pPr>
      <w:r>
        <w:rPr>
          <w:noProof/>
          <w:szCs w:val="24"/>
        </w:rPr>
        <w:t>2.</w:t>
      </w:r>
      <w:r>
        <w:rPr>
          <w:noProof/>
          <w:sz w:val="24"/>
          <w:szCs w:val="24"/>
        </w:rPr>
        <w:tab/>
      </w:r>
      <w:r>
        <w:rPr>
          <w:noProof/>
          <w:szCs w:val="24"/>
        </w:rPr>
        <w:t>Overall Description</w:t>
      </w:r>
      <w:r>
        <w:rPr>
          <w:noProof/>
        </w:rPr>
        <w:tab/>
      </w:r>
      <w:r>
        <w:rPr>
          <w:noProof/>
        </w:rPr>
        <w:fldChar w:fldCharType="begin"/>
      </w:r>
      <w:r>
        <w:rPr>
          <w:noProof/>
        </w:rPr>
        <w:instrText xml:space="preserve"> PAGEREF _Toc492795821 \h </w:instrText>
      </w:r>
      <w:r>
        <w:rPr>
          <w:noProof/>
        </w:rPr>
      </w:r>
      <w:r>
        <w:rPr>
          <w:noProof/>
        </w:rPr>
        <w:fldChar w:fldCharType="separate"/>
      </w:r>
      <w:r w:rsidR="00493D50">
        <w:rPr>
          <w:noProof/>
        </w:rPr>
        <w:t>3</w:t>
      </w:r>
      <w:r>
        <w:rPr>
          <w:noProof/>
        </w:rPr>
        <w:fldChar w:fldCharType="end"/>
      </w:r>
    </w:p>
    <w:p w:rsidR="00FD5B48" w:rsidRDefault="00296123">
      <w:pPr>
        <w:pStyle w:val="Verzeichnis1"/>
        <w:tabs>
          <w:tab w:val="left" w:pos="432"/>
        </w:tabs>
        <w:rPr>
          <w:noProof/>
          <w:sz w:val="24"/>
          <w:szCs w:val="24"/>
        </w:rPr>
      </w:pPr>
      <w:r>
        <w:rPr>
          <w:noProof/>
          <w:szCs w:val="24"/>
        </w:rPr>
        <w:t>3.</w:t>
      </w:r>
      <w:r>
        <w:rPr>
          <w:noProof/>
          <w:sz w:val="24"/>
          <w:szCs w:val="24"/>
        </w:rPr>
        <w:tab/>
      </w:r>
      <w:r>
        <w:rPr>
          <w:noProof/>
          <w:szCs w:val="24"/>
        </w:rPr>
        <w:t>Specific Requirements</w:t>
      </w:r>
      <w:r>
        <w:rPr>
          <w:noProof/>
        </w:rPr>
        <w:tab/>
      </w:r>
      <w:r>
        <w:rPr>
          <w:noProof/>
        </w:rPr>
        <w:fldChar w:fldCharType="begin"/>
      </w:r>
      <w:r>
        <w:rPr>
          <w:noProof/>
        </w:rPr>
        <w:instrText xml:space="preserve"> PAGEREF _Toc492795822 \h </w:instrText>
      </w:r>
      <w:r>
        <w:rPr>
          <w:noProof/>
        </w:rPr>
      </w:r>
      <w:r>
        <w:rPr>
          <w:noProof/>
        </w:rPr>
        <w:fldChar w:fldCharType="separate"/>
      </w:r>
      <w:r w:rsidR="00493D50">
        <w:rPr>
          <w:noProof/>
        </w:rPr>
        <w:t>3</w:t>
      </w:r>
      <w:r>
        <w:rPr>
          <w:noProof/>
        </w:rPr>
        <w:fldChar w:fldCharType="end"/>
      </w:r>
    </w:p>
    <w:p w:rsidR="00FD5B48" w:rsidRDefault="00296123">
      <w:pPr>
        <w:pStyle w:val="Verzeichnis2"/>
        <w:tabs>
          <w:tab w:val="left" w:pos="1000"/>
        </w:tabs>
        <w:rPr>
          <w:noProof/>
          <w:sz w:val="24"/>
          <w:szCs w:val="24"/>
        </w:rPr>
      </w:pPr>
      <w:r>
        <w:rPr>
          <w:noProof/>
        </w:rPr>
        <w:t>3.1</w:t>
      </w:r>
      <w:r>
        <w:rPr>
          <w:noProof/>
          <w:sz w:val="24"/>
          <w:szCs w:val="24"/>
        </w:rPr>
        <w:tab/>
      </w:r>
      <w:r>
        <w:rPr>
          <w:noProof/>
        </w:rPr>
        <w:t>Functionality</w:t>
      </w:r>
      <w:r>
        <w:rPr>
          <w:noProof/>
        </w:rPr>
        <w:tab/>
      </w:r>
      <w:r>
        <w:rPr>
          <w:noProof/>
        </w:rPr>
        <w:fldChar w:fldCharType="begin"/>
      </w:r>
      <w:r>
        <w:rPr>
          <w:noProof/>
        </w:rPr>
        <w:instrText xml:space="preserve"> PAGEREF _Toc492795823 \h </w:instrText>
      </w:r>
      <w:r>
        <w:rPr>
          <w:noProof/>
        </w:rPr>
      </w:r>
      <w:r>
        <w:rPr>
          <w:noProof/>
        </w:rPr>
        <w:fldChar w:fldCharType="separate"/>
      </w:r>
      <w:r w:rsidR="00493D50">
        <w:rPr>
          <w:noProof/>
        </w:rPr>
        <w:t>3</w:t>
      </w:r>
      <w:r>
        <w:rPr>
          <w:noProof/>
        </w:rPr>
        <w:fldChar w:fldCharType="end"/>
      </w:r>
    </w:p>
    <w:p w:rsidR="00FD5B48" w:rsidRDefault="00296123">
      <w:pPr>
        <w:pStyle w:val="Verzeichnis3"/>
        <w:tabs>
          <w:tab w:val="left" w:pos="1600"/>
        </w:tabs>
        <w:rPr>
          <w:noProof/>
          <w:sz w:val="24"/>
          <w:szCs w:val="24"/>
        </w:rPr>
      </w:pPr>
      <w:r>
        <w:rPr>
          <w:noProof/>
        </w:rPr>
        <w:t>3.1.1</w:t>
      </w:r>
      <w:r>
        <w:rPr>
          <w:noProof/>
          <w:sz w:val="24"/>
          <w:szCs w:val="24"/>
        </w:rPr>
        <w:tab/>
      </w:r>
      <w:r>
        <w:rPr>
          <w:noProof/>
        </w:rPr>
        <w:t>&lt;Functional Requirement One&gt;</w:t>
      </w:r>
      <w:r>
        <w:rPr>
          <w:noProof/>
        </w:rPr>
        <w:tab/>
      </w:r>
      <w:r>
        <w:rPr>
          <w:noProof/>
        </w:rPr>
        <w:fldChar w:fldCharType="begin"/>
      </w:r>
      <w:r>
        <w:rPr>
          <w:noProof/>
        </w:rPr>
        <w:instrText xml:space="preserve"> PAGEREF _Toc492795824 \h </w:instrText>
      </w:r>
      <w:r>
        <w:rPr>
          <w:noProof/>
        </w:rPr>
      </w:r>
      <w:r>
        <w:rPr>
          <w:noProof/>
        </w:rPr>
        <w:fldChar w:fldCharType="separate"/>
      </w:r>
      <w:r w:rsidR="00493D50">
        <w:rPr>
          <w:noProof/>
        </w:rPr>
        <w:t>3</w:t>
      </w:r>
      <w:r>
        <w:rPr>
          <w:noProof/>
        </w:rPr>
        <w:fldChar w:fldCharType="end"/>
      </w:r>
    </w:p>
    <w:p w:rsidR="00FD5B48" w:rsidRDefault="00296123">
      <w:pPr>
        <w:pStyle w:val="Verzeichnis2"/>
        <w:tabs>
          <w:tab w:val="left" w:pos="1000"/>
        </w:tabs>
        <w:rPr>
          <w:noProof/>
          <w:sz w:val="24"/>
          <w:szCs w:val="24"/>
        </w:rPr>
      </w:pPr>
      <w:r>
        <w:rPr>
          <w:noProof/>
        </w:rPr>
        <w:t>3.2</w:t>
      </w:r>
      <w:r>
        <w:rPr>
          <w:noProof/>
          <w:sz w:val="24"/>
          <w:szCs w:val="24"/>
        </w:rPr>
        <w:tab/>
      </w:r>
      <w:r>
        <w:rPr>
          <w:noProof/>
        </w:rPr>
        <w:t>Usability</w:t>
      </w:r>
      <w:r>
        <w:rPr>
          <w:noProof/>
        </w:rPr>
        <w:tab/>
      </w:r>
      <w:r>
        <w:rPr>
          <w:noProof/>
        </w:rPr>
        <w:fldChar w:fldCharType="begin"/>
      </w:r>
      <w:r>
        <w:rPr>
          <w:noProof/>
        </w:rPr>
        <w:instrText xml:space="preserve"> PAGEREF _Toc492795825 \h </w:instrText>
      </w:r>
      <w:r>
        <w:rPr>
          <w:noProof/>
        </w:rPr>
      </w:r>
      <w:r>
        <w:rPr>
          <w:noProof/>
        </w:rPr>
        <w:fldChar w:fldCharType="separate"/>
      </w:r>
      <w:r w:rsidR="00493D50">
        <w:rPr>
          <w:noProof/>
        </w:rPr>
        <w:t>3</w:t>
      </w:r>
      <w:r>
        <w:rPr>
          <w:noProof/>
        </w:rPr>
        <w:fldChar w:fldCharType="end"/>
      </w:r>
    </w:p>
    <w:p w:rsidR="00FD5B48" w:rsidRDefault="00296123">
      <w:pPr>
        <w:pStyle w:val="Verzeichnis3"/>
        <w:tabs>
          <w:tab w:val="left" w:pos="1600"/>
        </w:tabs>
        <w:rPr>
          <w:noProof/>
          <w:sz w:val="24"/>
          <w:szCs w:val="24"/>
        </w:rPr>
      </w:pPr>
      <w:r>
        <w:rPr>
          <w:noProof/>
        </w:rPr>
        <w:t>3.2.1</w:t>
      </w:r>
      <w:r>
        <w:rPr>
          <w:noProof/>
          <w:sz w:val="24"/>
          <w:szCs w:val="24"/>
        </w:rPr>
        <w:tab/>
      </w:r>
      <w:r>
        <w:rPr>
          <w:noProof/>
        </w:rPr>
        <w:t>&lt;Usability Requirement One&gt;</w:t>
      </w:r>
      <w:r>
        <w:rPr>
          <w:noProof/>
        </w:rPr>
        <w:tab/>
      </w:r>
      <w:r>
        <w:rPr>
          <w:noProof/>
        </w:rPr>
        <w:fldChar w:fldCharType="begin"/>
      </w:r>
      <w:r>
        <w:rPr>
          <w:noProof/>
        </w:rPr>
        <w:instrText xml:space="preserve"> PAGEREF _Toc492795826 \h </w:instrText>
      </w:r>
      <w:r>
        <w:rPr>
          <w:noProof/>
        </w:rPr>
      </w:r>
      <w:r>
        <w:rPr>
          <w:noProof/>
        </w:rPr>
        <w:fldChar w:fldCharType="separate"/>
      </w:r>
      <w:r w:rsidR="00493D50">
        <w:rPr>
          <w:noProof/>
        </w:rPr>
        <w:t>3</w:t>
      </w:r>
      <w:r>
        <w:rPr>
          <w:noProof/>
        </w:rPr>
        <w:fldChar w:fldCharType="end"/>
      </w:r>
    </w:p>
    <w:p w:rsidR="00FD5B48" w:rsidRDefault="00296123">
      <w:pPr>
        <w:pStyle w:val="Verzeichnis2"/>
        <w:tabs>
          <w:tab w:val="left" w:pos="1000"/>
        </w:tabs>
        <w:rPr>
          <w:noProof/>
          <w:sz w:val="24"/>
          <w:szCs w:val="24"/>
        </w:rPr>
      </w:pPr>
      <w:r>
        <w:rPr>
          <w:noProof/>
        </w:rPr>
        <w:t>3.3</w:t>
      </w:r>
      <w:r>
        <w:rPr>
          <w:noProof/>
          <w:sz w:val="24"/>
          <w:szCs w:val="24"/>
        </w:rPr>
        <w:tab/>
      </w:r>
      <w:r>
        <w:rPr>
          <w:noProof/>
        </w:rPr>
        <w:t>Reliability</w:t>
      </w:r>
      <w:r>
        <w:rPr>
          <w:noProof/>
        </w:rPr>
        <w:tab/>
      </w:r>
      <w:r>
        <w:rPr>
          <w:noProof/>
        </w:rPr>
        <w:fldChar w:fldCharType="begin"/>
      </w:r>
      <w:r>
        <w:rPr>
          <w:noProof/>
        </w:rPr>
        <w:instrText xml:space="preserve"> PAGEREF _Toc492795827 \h </w:instrText>
      </w:r>
      <w:r>
        <w:rPr>
          <w:noProof/>
        </w:rPr>
      </w:r>
      <w:r>
        <w:rPr>
          <w:noProof/>
        </w:rPr>
        <w:fldChar w:fldCharType="separate"/>
      </w:r>
      <w:r w:rsidR="00493D50">
        <w:rPr>
          <w:noProof/>
        </w:rPr>
        <w:t>3</w:t>
      </w:r>
      <w:r>
        <w:rPr>
          <w:noProof/>
        </w:rPr>
        <w:fldChar w:fldCharType="end"/>
      </w:r>
    </w:p>
    <w:p w:rsidR="00FD5B48" w:rsidRDefault="00296123">
      <w:pPr>
        <w:pStyle w:val="Verzeichnis3"/>
        <w:tabs>
          <w:tab w:val="left" w:pos="1600"/>
        </w:tabs>
        <w:rPr>
          <w:noProof/>
          <w:sz w:val="24"/>
          <w:szCs w:val="24"/>
        </w:rPr>
      </w:pPr>
      <w:r>
        <w:rPr>
          <w:noProof/>
        </w:rPr>
        <w:t>3.3.1</w:t>
      </w:r>
      <w:r>
        <w:rPr>
          <w:noProof/>
          <w:sz w:val="24"/>
          <w:szCs w:val="24"/>
        </w:rPr>
        <w:tab/>
      </w:r>
      <w:r>
        <w:rPr>
          <w:noProof/>
        </w:rPr>
        <w:t>&lt;Reliability Requirement One&gt;</w:t>
      </w:r>
      <w:r>
        <w:rPr>
          <w:noProof/>
        </w:rPr>
        <w:tab/>
      </w:r>
      <w:r>
        <w:rPr>
          <w:noProof/>
        </w:rPr>
        <w:fldChar w:fldCharType="begin"/>
      </w:r>
      <w:r>
        <w:rPr>
          <w:noProof/>
        </w:rPr>
        <w:instrText xml:space="preserve"> PAGEREF _Toc492795828 \h </w:instrText>
      </w:r>
      <w:r>
        <w:rPr>
          <w:noProof/>
        </w:rPr>
      </w:r>
      <w:r>
        <w:rPr>
          <w:noProof/>
        </w:rPr>
        <w:fldChar w:fldCharType="separate"/>
      </w:r>
      <w:r w:rsidR="00493D50">
        <w:rPr>
          <w:noProof/>
        </w:rPr>
        <w:t>3</w:t>
      </w:r>
      <w:r>
        <w:rPr>
          <w:noProof/>
        </w:rPr>
        <w:fldChar w:fldCharType="end"/>
      </w:r>
    </w:p>
    <w:p w:rsidR="00FD5B48" w:rsidRDefault="00296123">
      <w:pPr>
        <w:pStyle w:val="Verzeichnis2"/>
        <w:tabs>
          <w:tab w:val="left" w:pos="1000"/>
        </w:tabs>
        <w:rPr>
          <w:noProof/>
          <w:sz w:val="24"/>
          <w:szCs w:val="24"/>
        </w:rPr>
      </w:pPr>
      <w:r>
        <w:rPr>
          <w:noProof/>
        </w:rPr>
        <w:t>3.4</w:t>
      </w:r>
      <w:r>
        <w:rPr>
          <w:noProof/>
          <w:sz w:val="24"/>
          <w:szCs w:val="24"/>
        </w:rPr>
        <w:tab/>
      </w:r>
      <w:r>
        <w:rPr>
          <w:noProof/>
        </w:rPr>
        <w:t>Performance</w:t>
      </w:r>
      <w:r>
        <w:rPr>
          <w:noProof/>
        </w:rPr>
        <w:tab/>
      </w:r>
      <w:r>
        <w:rPr>
          <w:noProof/>
        </w:rPr>
        <w:fldChar w:fldCharType="begin"/>
      </w:r>
      <w:r>
        <w:rPr>
          <w:noProof/>
        </w:rPr>
        <w:instrText xml:space="preserve"> PAGEREF _Toc492795829 \h </w:instrText>
      </w:r>
      <w:r>
        <w:rPr>
          <w:noProof/>
        </w:rPr>
      </w:r>
      <w:r>
        <w:rPr>
          <w:noProof/>
        </w:rPr>
        <w:fldChar w:fldCharType="separate"/>
      </w:r>
      <w:r w:rsidR="00493D50">
        <w:rPr>
          <w:noProof/>
        </w:rPr>
        <w:t>3</w:t>
      </w:r>
      <w:r>
        <w:rPr>
          <w:noProof/>
        </w:rPr>
        <w:fldChar w:fldCharType="end"/>
      </w:r>
    </w:p>
    <w:p w:rsidR="00FD5B48" w:rsidRDefault="00296123">
      <w:pPr>
        <w:pStyle w:val="Verzeichnis3"/>
        <w:tabs>
          <w:tab w:val="left" w:pos="1600"/>
        </w:tabs>
        <w:rPr>
          <w:noProof/>
          <w:sz w:val="24"/>
          <w:szCs w:val="24"/>
        </w:rPr>
      </w:pPr>
      <w:r>
        <w:rPr>
          <w:noProof/>
        </w:rPr>
        <w:t>3.4.1</w:t>
      </w:r>
      <w:r>
        <w:rPr>
          <w:noProof/>
          <w:sz w:val="24"/>
          <w:szCs w:val="24"/>
        </w:rPr>
        <w:tab/>
      </w:r>
      <w:r>
        <w:rPr>
          <w:noProof/>
        </w:rPr>
        <w:t>&lt;Performance Requirement One&gt;</w:t>
      </w:r>
      <w:r>
        <w:rPr>
          <w:noProof/>
        </w:rPr>
        <w:tab/>
      </w:r>
      <w:r>
        <w:rPr>
          <w:noProof/>
        </w:rPr>
        <w:fldChar w:fldCharType="begin"/>
      </w:r>
      <w:r>
        <w:rPr>
          <w:noProof/>
        </w:rPr>
        <w:instrText xml:space="preserve"> PAGEREF _Toc492795830 \h </w:instrText>
      </w:r>
      <w:r>
        <w:rPr>
          <w:noProof/>
        </w:rPr>
      </w:r>
      <w:r>
        <w:rPr>
          <w:noProof/>
        </w:rPr>
        <w:fldChar w:fldCharType="separate"/>
      </w:r>
      <w:r w:rsidR="00493D50">
        <w:rPr>
          <w:noProof/>
        </w:rPr>
        <w:t>3</w:t>
      </w:r>
      <w:r>
        <w:rPr>
          <w:noProof/>
        </w:rPr>
        <w:fldChar w:fldCharType="end"/>
      </w:r>
    </w:p>
    <w:p w:rsidR="00FD5B48" w:rsidRDefault="00296123">
      <w:pPr>
        <w:pStyle w:val="Verzeichnis2"/>
        <w:tabs>
          <w:tab w:val="left" w:pos="1000"/>
        </w:tabs>
        <w:rPr>
          <w:noProof/>
          <w:sz w:val="24"/>
          <w:szCs w:val="24"/>
        </w:rPr>
      </w:pPr>
      <w:r>
        <w:rPr>
          <w:noProof/>
        </w:rPr>
        <w:t>3.5</w:t>
      </w:r>
      <w:r>
        <w:rPr>
          <w:noProof/>
          <w:sz w:val="24"/>
          <w:szCs w:val="24"/>
        </w:rPr>
        <w:tab/>
      </w:r>
      <w:r>
        <w:rPr>
          <w:noProof/>
        </w:rPr>
        <w:t>Supportability</w:t>
      </w:r>
      <w:r>
        <w:rPr>
          <w:noProof/>
        </w:rPr>
        <w:tab/>
      </w:r>
      <w:r>
        <w:rPr>
          <w:noProof/>
        </w:rPr>
        <w:fldChar w:fldCharType="begin"/>
      </w:r>
      <w:r>
        <w:rPr>
          <w:noProof/>
        </w:rPr>
        <w:instrText xml:space="preserve"> PAGEREF _Toc492795831 \h </w:instrText>
      </w:r>
      <w:r>
        <w:rPr>
          <w:noProof/>
        </w:rPr>
      </w:r>
      <w:r>
        <w:rPr>
          <w:noProof/>
        </w:rPr>
        <w:fldChar w:fldCharType="separate"/>
      </w:r>
      <w:r w:rsidR="00493D50">
        <w:rPr>
          <w:noProof/>
        </w:rPr>
        <w:t>3</w:t>
      </w:r>
      <w:r>
        <w:rPr>
          <w:noProof/>
        </w:rPr>
        <w:fldChar w:fldCharType="end"/>
      </w:r>
    </w:p>
    <w:p w:rsidR="00FD5B48" w:rsidRDefault="00296123">
      <w:pPr>
        <w:pStyle w:val="Verzeichnis3"/>
        <w:tabs>
          <w:tab w:val="left" w:pos="1600"/>
        </w:tabs>
        <w:rPr>
          <w:noProof/>
          <w:sz w:val="24"/>
          <w:szCs w:val="24"/>
        </w:rPr>
      </w:pPr>
      <w:r>
        <w:rPr>
          <w:noProof/>
        </w:rPr>
        <w:t>3.5.1</w:t>
      </w:r>
      <w:r>
        <w:rPr>
          <w:noProof/>
          <w:sz w:val="24"/>
          <w:szCs w:val="24"/>
        </w:rPr>
        <w:tab/>
      </w:r>
      <w:r>
        <w:rPr>
          <w:noProof/>
        </w:rPr>
        <w:t>&lt;Supportability Requirement One&gt;</w:t>
      </w:r>
      <w:r>
        <w:rPr>
          <w:noProof/>
        </w:rPr>
        <w:tab/>
      </w:r>
      <w:r>
        <w:rPr>
          <w:noProof/>
        </w:rPr>
        <w:fldChar w:fldCharType="begin"/>
      </w:r>
      <w:r>
        <w:rPr>
          <w:noProof/>
        </w:rPr>
        <w:instrText xml:space="preserve"> PAGEREF _Toc492795832 \h </w:instrText>
      </w:r>
      <w:r>
        <w:rPr>
          <w:noProof/>
        </w:rPr>
      </w:r>
      <w:r>
        <w:rPr>
          <w:noProof/>
        </w:rPr>
        <w:fldChar w:fldCharType="separate"/>
      </w:r>
      <w:r w:rsidR="00493D50">
        <w:rPr>
          <w:noProof/>
        </w:rPr>
        <w:t>3</w:t>
      </w:r>
      <w:r>
        <w:rPr>
          <w:noProof/>
        </w:rPr>
        <w:fldChar w:fldCharType="end"/>
      </w:r>
    </w:p>
    <w:p w:rsidR="00FD5B48" w:rsidRDefault="00296123">
      <w:pPr>
        <w:pStyle w:val="Verzeichnis2"/>
        <w:tabs>
          <w:tab w:val="left" w:pos="1000"/>
        </w:tabs>
        <w:rPr>
          <w:noProof/>
          <w:sz w:val="24"/>
          <w:szCs w:val="24"/>
        </w:rPr>
      </w:pPr>
      <w:r>
        <w:rPr>
          <w:noProof/>
        </w:rPr>
        <w:t>3.6</w:t>
      </w:r>
      <w:r>
        <w:rPr>
          <w:noProof/>
          <w:sz w:val="24"/>
          <w:szCs w:val="24"/>
        </w:rPr>
        <w:tab/>
      </w:r>
      <w:r>
        <w:rPr>
          <w:noProof/>
        </w:rPr>
        <w:t>Design Constraints</w:t>
      </w:r>
      <w:r>
        <w:rPr>
          <w:noProof/>
        </w:rPr>
        <w:tab/>
      </w:r>
      <w:r>
        <w:rPr>
          <w:noProof/>
        </w:rPr>
        <w:fldChar w:fldCharType="begin"/>
      </w:r>
      <w:r>
        <w:rPr>
          <w:noProof/>
        </w:rPr>
        <w:instrText xml:space="preserve"> PAGEREF _Toc492795833 \h </w:instrText>
      </w:r>
      <w:r>
        <w:rPr>
          <w:noProof/>
        </w:rPr>
      </w:r>
      <w:r>
        <w:rPr>
          <w:noProof/>
        </w:rPr>
        <w:fldChar w:fldCharType="separate"/>
      </w:r>
      <w:r w:rsidR="00493D50">
        <w:rPr>
          <w:noProof/>
        </w:rPr>
        <w:t>3</w:t>
      </w:r>
      <w:r>
        <w:rPr>
          <w:noProof/>
        </w:rPr>
        <w:fldChar w:fldCharType="end"/>
      </w:r>
    </w:p>
    <w:p w:rsidR="00FD5B48" w:rsidRDefault="00296123">
      <w:pPr>
        <w:pStyle w:val="Verzeichnis3"/>
        <w:tabs>
          <w:tab w:val="left" w:pos="1600"/>
        </w:tabs>
        <w:rPr>
          <w:noProof/>
          <w:sz w:val="24"/>
          <w:szCs w:val="24"/>
        </w:rPr>
      </w:pPr>
      <w:r>
        <w:rPr>
          <w:noProof/>
        </w:rPr>
        <w:t>3.6.1</w:t>
      </w:r>
      <w:r>
        <w:rPr>
          <w:noProof/>
          <w:sz w:val="24"/>
          <w:szCs w:val="24"/>
        </w:rPr>
        <w:tab/>
      </w:r>
      <w:r>
        <w:rPr>
          <w:noProof/>
        </w:rPr>
        <w:t>&lt;Design Constraint One&gt;</w:t>
      </w:r>
      <w:r>
        <w:rPr>
          <w:noProof/>
        </w:rPr>
        <w:tab/>
      </w:r>
      <w:r>
        <w:rPr>
          <w:noProof/>
        </w:rPr>
        <w:fldChar w:fldCharType="begin"/>
      </w:r>
      <w:r>
        <w:rPr>
          <w:noProof/>
        </w:rPr>
        <w:instrText xml:space="preserve"> PAGEREF _Toc492795834 \h </w:instrText>
      </w:r>
      <w:r>
        <w:rPr>
          <w:noProof/>
        </w:rPr>
      </w:r>
      <w:r>
        <w:rPr>
          <w:noProof/>
        </w:rPr>
        <w:fldChar w:fldCharType="separate"/>
      </w:r>
      <w:r w:rsidR="00493D50">
        <w:rPr>
          <w:noProof/>
        </w:rPr>
        <w:t>3</w:t>
      </w:r>
      <w:r>
        <w:rPr>
          <w:noProof/>
        </w:rPr>
        <w:fldChar w:fldCharType="end"/>
      </w:r>
    </w:p>
    <w:p w:rsidR="00FD5B48" w:rsidRDefault="00296123">
      <w:pPr>
        <w:pStyle w:val="Verzeichnis2"/>
        <w:tabs>
          <w:tab w:val="left" w:pos="1000"/>
        </w:tabs>
        <w:rPr>
          <w:noProof/>
          <w:sz w:val="24"/>
          <w:szCs w:val="24"/>
        </w:rPr>
      </w:pPr>
      <w:r>
        <w:rPr>
          <w:noProof/>
        </w:rPr>
        <w:t>3.7</w:t>
      </w:r>
      <w:r>
        <w:rPr>
          <w:noProof/>
          <w:sz w:val="24"/>
          <w:szCs w:val="24"/>
        </w:rPr>
        <w:tab/>
      </w:r>
      <w:r>
        <w:rPr>
          <w:noProof/>
        </w:rPr>
        <w:t>On-line User Documentation and Help System Requirements</w:t>
      </w:r>
      <w:r>
        <w:rPr>
          <w:noProof/>
        </w:rPr>
        <w:tab/>
      </w:r>
      <w:r>
        <w:rPr>
          <w:noProof/>
        </w:rPr>
        <w:fldChar w:fldCharType="begin"/>
      </w:r>
      <w:r>
        <w:rPr>
          <w:noProof/>
        </w:rPr>
        <w:instrText xml:space="preserve"> PAGEREF _Toc492795835 \h </w:instrText>
      </w:r>
      <w:r>
        <w:rPr>
          <w:noProof/>
        </w:rPr>
      </w:r>
      <w:r>
        <w:rPr>
          <w:noProof/>
        </w:rPr>
        <w:fldChar w:fldCharType="separate"/>
      </w:r>
      <w:r w:rsidR="00493D50">
        <w:rPr>
          <w:noProof/>
        </w:rPr>
        <w:t>3</w:t>
      </w:r>
      <w:r>
        <w:rPr>
          <w:noProof/>
        </w:rPr>
        <w:fldChar w:fldCharType="end"/>
      </w:r>
    </w:p>
    <w:p w:rsidR="00FD5B48" w:rsidRDefault="00296123">
      <w:pPr>
        <w:pStyle w:val="Verzeichnis2"/>
        <w:tabs>
          <w:tab w:val="left" w:pos="1000"/>
        </w:tabs>
        <w:rPr>
          <w:noProof/>
          <w:sz w:val="24"/>
          <w:szCs w:val="24"/>
        </w:rPr>
      </w:pPr>
      <w:r>
        <w:rPr>
          <w:noProof/>
        </w:rPr>
        <w:t>3.8</w:t>
      </w:r>
      <w:r>
        <w:rPr>
          <w:noProof/>
          <w:sz w:val="24"/>
          <w:szCs w:val="24"/>
        </w:rPr>
        <w:tab/>
      </w:r>
      <w:r>
        <w:rPr>
          <w:noProof/>
        </w:rPr>
        <w:t>Purchased Components</w:t>
      </w:r>
      <w:r>
        <w:rPr>
          <w:noProof/>
        </w:rPr>
        <w:tab/>
      </w:r>
      <w:r>
        <w:rPr>
          <w:noProof/>
        </w:rPr>
        <w:fldChar w:fldCharType="begin"/>
      </w:r>
      <w:r>
        <w:rPr>
          <w:noProof/>
        </w:rPr>
        <w:instrText xml:space="preserve"> PAGEREF _Toc492795836 \h </w:instrText>
      </w:r>
      <w:r>
        <w:rPr>
          <w:noProof/>
        </w:rPr>
      </w:r>
      <w:r>
        <w:rPr>
          <w:noProof/>
        </w:rPr>
        <w:fldChar w:fldCharType="separate"/>
      </w:r>
      <w:r w:rsidR="00493D50">
        <w:rPr>
          <w:noProof/>
        </w:rPr>
        <w:t>3</w:t>
      </w:r>
      <w:r>
        <w:rPr>
          <w:noProof/>
        </w:rPr>
        <w:fldChar w:fldCharType="end"/>
      </w:r>
    </w:p>
    <w:p w:rsidR="00FD5B48" w:rsidRDefault="00296123">
      <w:pPr>
        <w:pStyle w:val="Verzeichnis2"/>
        <w:tabs>
          <w:tab w:val="left" w:pos="1000"/>
        </w:tabs>
        <w:rPr>
          <w:noProof/>
          <w:sz w:val="24"/>
          <w:szCs w:val="24"/>
        </w:rPr>
      </w:pPr>
      <w:r>
        <w:rPr>
          <w:noProof/>
        </w:rPr>
        <w:t>3.9</w:t>
      </w:r>
      <w:r>
        <w:rPr>
          <w:noProof/>
          <w:sz w:val="24"/>
          <w:szCs w:val="24"/>
        </w:rPr>
        <w:tab/>
      </w:r>
      <w:r>
        <w:rPr>
          <w:noProof/>
        </w:rPr>
        <w:t>Interfaces</w:t>
      </w:r>
      <w:r>
        <w:rPr>
          <w:noProof/>
        </w:rPr>
        <w:tab/>
      </w:r>
      <w:r>
        <w:rPr>
          <w:noProof/>
        </w:rPr>
        <w:fldChar w:fldCharType="begin"/>
      </w:r>
      <w:r>
        <w:rPr>
          <w:noProof/>
        </w:rPr>
        <w:instrText xml:space="preserve"> PAGEREF _Toc492795837 \h </w:instrText>
      </w:r>
      <w:r>
        <w:rPr>
          <w:noProof/>
        </w:rPr>
      </w:r>
      <w:r>
        <w:rPr>
          <w:noProof/>
        </w:rPr>
        <w:fldChar w:fldCharType="separate"/>
      </w:r>
      <w:r w:rsidR="00493D50">
        <w:rPr>
          <w:noProof/>
        </w:rPr>
        <w:t>3</w:t>
      </w:r>
      <w:r>
        <w:rPr>
          <w:noProof/>
        </w:rPr>
        <w:fldChar w:fldCharType="end"/>
      </w:r>
    </w:p>
    <w:p w:rsidR="00FD5B48" w:rsidRDefault="00296123">
      <w:pPr>
        <w:pStyle w:val="Verzeichnis3"/>
        <w:tabs>
          <w:tab w:val="left" w:pos="1600"/>
        </w:tabs>
        <w:rPr>
          <w:noProof/>
          <w:sz w:val="24"/>
          <w:szCs w:val="24"/>
        </w:rPr>
      </w:pPr>
      <w:r>
        <w:rPr>
          <w:noProof/>
        </w:rPr>
        <w:t>3.9.1</w:t>
      </w:r>
      <w:r>
        <w:rPr>
          <w:noProof/>
          <w:sz w:val="24"/>
          <w:szCs w:val="24"/>
        </w:rPr>
        <w:tab/>
      </w:r>
      <w:r>
        <w:rPr>
          <w:noProof/>
        </w:rPr>
        <w:t>User Interfaces</w:t>
      </w:r>
      <w:r>
        <w:rPr>
          <w:noProof/>
        </w:rPr>
        <w:tab/>
      </w:r>
      <w:r>
        <w:rPr>
          <w:noProof/>
        </w:rPr>
        <w:fldChar w:fldCharType="begin"/>
      </w:r>
      <w:r>
        <w:rPr>
          <w:noProof/>
        </w:rPr>
        <w:instrText xml:space="preserve"> PAGEREF _Toc492795838 \h </w:instrText>
      </w:r>
      <w:r>
        <w:rPr>
          <w:noProof/>
        </w:rPr>
      </w:r>
      <w:r>
        <w:rPr>
          <w:noProof/>
        </w:rPr>
        <w:fldChar w:fldCharType="separate"/>
      </w:r>
      <w:r w:rsidR="00493D50">
        <w:rPr>
          <w:noProof/>
        </w:rPr>
        <w:t>3</w:t>
      </w:r>
      <w:r>
        <w:rPr>
          <w:noProof/>
        </w:rPr>
        <w:fldChar w:fldCharType="end"/>
      </w:r>
    </w:p>
    <w:p w:rsidR="00FD5B48" w:rsidRDefault="00296123">
      <w:pPr>
        <w:pStyle w:val="Verzeichnis3"/>
        <w:tabs>
          <w:tab w:val="left" w:pos="1600"/>
        </w:tabs>
        <w:rPr>
          <w:noProof/>
          <w:sz w:val="24"/>
          <w:szCs w:val="24"/>
        </w:rPr>
      </w:pPr>
      <w:r>
        <w:rPr>
          <w:noProof/>
        </w:rPr>
        <w:t>3.9.2</w:t>
      </w:r>
      <w:r>
        <w:rPr>
          <w:noProof/>
          <w:sz w:val="24"/>
          <w:szCs w:val="24"/>
        </w:rPr>
        <w:tab/>
      </w:r>
      <w:r>
        <w:rPr>
          <w:noProof/>
        </w:rPr>
        <w:t>Hardware Interfaces</w:t>
      </w:r>
      <w:r>
        <w:rPr>
          <w:noProof/>
        </w:rPr>
        <w:tab/>
      </w:r>
      <w:r>
        <w:rPr>
          <w:noProof/>
        </w:rPr>
        <w:fldChar w:fldCharType="begin"/>
      </w:r>
      <w:r>
        <w:rPr>
          <w:noProof/>
        </w:rPr>
        <w:instrText xml:space="preserve"> PAGEREF _Toc492795839 \h </w:instrText>
      </w:r>
      <w:r>
        <w:rPr>
          <w:noProof/>
        </w:rPr>
      </w:r>
      <w:r>
        <w:rPr>
          <w:noProof/>
        </w:rPr>
        <w:fldChar w:fldCharType="separate"/>
      </w:r>
      <w:r w:rsidR="00493D50">
        <w:rPr>
          <w:noProof/>
        </w:rPr>
        <w:t>3</w:t>
      </w:r>
      <w:r>
        <w:rPr>
          <w:noProof/>
        </w:rPr>
        <w:fldChar w:fldCharType="end"/>
      </w:r>
    </w:p>
    <w:p w:rsidR="00FD5B48" w:rsidRDefault="00296123">
      <w:pPr>
        <w:pStyle w:val="Verzeichnis3"/>
        <w:tabs>
          <w:tab w:val="left" w:pos="1600"/>
        </w:tabs>
        <w:rPr>
          <w:noProof/>
          <w:sz w:val="24"/>
          <w:szCs w:val="24"/>
        </w:rPr>
      </w:pPr>
      <w:r>
        <w:rPr>
          <w:noProof/>
        </w:rPr>
        <w:t>3.9.3</w:t>
      </w:r>
      <w:r>
        <w:rPr>
          <w:noProof/>
          <w:sz w:val="24"/>
          <w:szCs w:val="24"/>
        </w:rPr>
        <w:tab/>
      </w:r>
      <w:r>
        <w:rPr>
          <w:noProof/>
        </w:rPr>
        <w:t>Software Interfaces</w:t>
      </w:r>
      <w:r>
        <w:rPr>
          <w:noProof/>
        </w:rPr>
        <w:tab/>
      </w:r>
      <w:r>
        <w:rPr>
          <w:noProof/>
        </w:rPr>
        <w:fldChar w:fldCharType="begin"/>
      </w:r>
      <w:r>
        <w:rPr>
          <w:noProof/>
        </w:rPr>
        <w:instrText xml:space="preserve"> PAGEREF _Toc492795840 \h </w:instrText>
      </w:r>
      <w:r>
        <w:rPr>
          <w:noProof/>
        </w:rPr>
      </w:r>
      <w:r>
        <w:rPr>
          <w:noProof/>
        </w:rPr>
        <w:fldChar w:fldCharType="separate"/>
      </w:r>
      <w:r w:rsidR="00493D50">
        <w:rPr>
          <w:noProof/>
        </w:rPr>
        <w:t>3</w:t>
      </w:r>
      <w:r>
        <w:rPr>
          <w:noProof/>
        </w:rPr>
        <w:fldChar w:fldCharType="end"/>
      </w:r>
    </w:p>
    <w:p w:rsidR="00FD5B48" w:rsidRDefault="00296123">
      <w:pPr>
        <w:pStyle w:val="Verzeichnis3"/>
        <w:tabs>
          <w:tab w:val="left" w:pos="1600"/>
        </w:tabs>
        <w:rPr>
          <w:noProof/>
          <w:sz w:val="24"/>
          <w:szCs w:val="24"/>
        </w:rPr>
      </w:pPr>
      <w:r>
        <w:rPr>
          <w:noProof/>
        </w:rPr>
        <w:t>3.9.4</w:t>
      </w:r>
      <w:r>
        <w:rPr>
          <w:noProof/>
          <w:sz w:val="24"/>
          <w:szCs w:val="24"/>
        </w:rPr>
        <w:tab/>
      </w:r>
      <w:r>
        <w:rPr>
          <w:noProof/>
        </w:rPr>
        <w:t>Communications Interfaces</w:t>
      </w:r>
      <w:r>
        <w:rPr>
          <w:noProof/>
        </w:rPr>
        <w:tab/>
      </w:r>
      <w:r>
        <w:rPr>
          <w:noProof/>
        </w:rPr>
        <w:fldChar w:fldCharType="begin"/>
      </w:r>
      <w:r>
        <w:rPr>
          <w:noProof/>
        </w:rPr>
        <w:instrText xml:space="preserve"> PAGEREF _Toc492795841 \h </w:instrText>
      </w:r>
      <w:r>
        <w:rPr>
          <w:noProof/>
        </w:rPr>
      </w:r>
      <w:r>
        <w:rPr>
          <w:noProof/>
        </w:rPr>
        <w:fldChar w:fldCharType="separate"/>
      </w:r>
      <w:r w:rsidR="00493D50">
        <w:rPr>
          <w:noProof/>
        </w:rPr>
        <w:t>3</w:t>
      </w:r>
      <w:r>
        <w:rPr>
          <w:noProof/>
        </w:rPr>
        <w:fldChar w:fldCharType="end"/>
      </w:r>
    </w:p>
    <w:p w:rsidR="00FD5B48" w:rsidRDefault="00296123">
      <w:pPr>
        <w:pStyle w:val="Verzeichnis2"/>
        <w:tabs>
          <w:tab w:val="left" w:pos="1200"/>
        </w:tabs>
        <w:rPr>
          <w:noProof/>
          <w:sz w:val="24"/>
          <w:szCs w:val="24"/>
        </w:rPr>
      </w:pPr>
      <w:r>
        <w:rPr>
          <w:noProof/>
        </w:rPr>
        <w:t>3.10</w:t>
      </w:r>
      <w:r>
        <w:rPr>
          <w:noProof/>
          <w:sz w:val="24"/>
          <w:szCs w:val="24"/>
        </w:rPr>
        <w:tab/>
      </w:r>
      <w:r>
        <w:rPr>
          <w:noProof/>
        </w:rPr>
        <w:t>Licensing Requirements</w:t>
      </w:r>
      <w:r>
        <w:rPr>
          <w:noProof/>
        </w:rPr>
        <w:tab/>
      </w:r>
      <w:r>
        <w:rPr>
          <w:noProof/>
        </w:rPr>
        <w:fldChar w:fldCharType="begin"/>
      </w:r>
      <w:r>
        <w:rPr>
          <w:noProof/>
        </w:rPr>
        <w:instrText xml:space="preserve"> PAGEREF _Toc492795842 \h </w:instrText>
      </w:r>
      <w:r>
        <w:rPr>
          <w:noProof/>
        </w:rPr>
      </w:r>
      <w:r>
        <w:rPr>
          <w:noProof/>
        </w:rPr>
        <w:fldChar w:fldCharType="separate"/>
      </w:r>
      <w:r w:rsidR="00493D50">
        <w:rPr>
          <w:noProof/>
        </w:rPr>
        <w:t>3</w:t>
      </w:r>
      <w:r>
        <w:rPr>
          <w:noProof/>
        </w:rPr>
        <w:fldChar w:fldCharType="end"/>
      </w:r>
    </w:p>
    <w:p w:rsidR="00FD5B48" w:rsidRDefault="00296123">
      <w:pPr>
        <w:pStyle w:val="Verzeichnis2"/>
        <w:tabs>
          <w:tab w:val="left" w:pos="1200"/>
        </w:tabs>
        <w:rPr>
          <w:noProof/>
          <w:sz w:val="24"/>
          <w:szCs w:val="24"/>
        </w:rPr>
      </w:pPr>
      <w:r>
        <w:rPr>
          <w:noProof/>
        </w:rPr>
        <w:t>3.11</w:t>
      </w:r>
      <w:r>
        <w:rPr>
          <w:noProof/>
          <w:sz w:val="24"/>
          <w:szCs w:val="24"/>
        </w:rPr>
        <w:tab/>
      </w:r>
      <w:r>
        <w:rPr>
          <w:noProof/>
        </w:rPr>
        <w:t>Legal, Copyright, and Other Notices</w:t>
      </w:r>
      <w:r>
        <w:rPr>
          <w:noProof/>
        </w:rPr>
        <w:tab/>
      </w:r>
      <w:r>
        <w:rPr>
          <w:noProof/>
        </w:rPr>
        <w:fldChar w:fldCharType="begin"/>
      </w:r>
      <w:r>
        <w:rPr>
          <w:noProof/>
        </w:rPr>
        <w:instrText xml:space="preserve"> PAGEREF _Toc492795843 \h </w:instrText>
      </w:r>
      <w:r>
        <w:rPr>
          <w:noProof/>
        </w:rPr>
      </w:r>
      <w:r>
        <w:rPr>
          <w:noProof/>
        </w:rPr>
        <w:fldChar w:fldCharType="separate"/>
      </w:r>
      <w:r w:rsidR="00493D50">
        <w:rPr>
          <w:noProof/>
        </w:rPr>
        <w:t>3</w:t>
      </w:r>
      <w:r>
        <w:rPr>
          <w:noProof/>
        </w:rPr>
        <w:fldChar w:fldCharType="end"/>
      </w:r>
    </w:p>
    <w:p w:rsidR="00FD5B48" w:rsidRDefault="00296123">
      <w:pPr>
        <w:pStyle w:val="Verzeichnis2"/>
        <w:tabs>
          <w:tab w:val="left" w:pos="1200"/>
        </w:tabs>
        <w:rPr>
          <w:noProof/>
          <w:sz w:val="24"/>
          <w:szCs w:val="24"/>
        </w:rPr>
      </w:pPr>
      <w:r>
        <w:rPr>
          <w:noProof/>
        </w:rPr>
        <w:t>3.12</w:t>
      </w:r>
      <w:r>
        <w:rPr>
          <w:noProof/>
          <w:sz w:val="24"/>
          <w:szCs w:val="24"/>
        </w:rPr>
        <w:tab/>
      </w:r>
      <w:r>
        <w:rPr>
          <w:noProof/>
        </w:rPr>
        <w:t>Applicable Standards</w:t>
      </w:r>
      <w:r>
        <w:rPr>
          <w:noProof/>
        </w:rPr>
        <w:tab/>
      </w:r>
      <w:r>
        <w:rPr>
          <w:noProof/>
        </w:rPr>
        <w:fldChar w:fldCharType="begin"/>
      </w:r>
      <w:r>
        <w:rPr>
          <w:noProof/>
        </w:rPr>
        <w:instrText xml:space="preserve"> PAGEREF _Toc492795844 \h </w:instrText>
      </w:r>
      <w:r>
        <w:rPr>
          <w:noProof/>
        </w:rPr>
      </w:r>
      <w:r>
        <w:rPr>
          <w:noProof/>
        </w:rPr>
        <w:fldChar w:fldCharType="separate"/>
      </w:r>
      <w:r w:rsidR="00493D50">
        <w:rPr>
          <w:noProof/>
        </w:rPr>
        <w:t>3</w:t>
      </w:r>
      <w:r>
        <w:rPr>
          <w:noProof/>
        </w:rPr>
        <w:fldChar w:fldCharType="end"/>
      </w:r>
    </w:p>
    <w:p w:rsidR="00FD5B48" w:rsidRDefault="00296123">
      <w:pPr>
        <w:pStyle w:val="Verzeichnis1"/>
        <w:tabs>
          <w:tab w:val="left" w:pos="432"/>
        </w:tabs>
        <w:rPr>
          <w:noProof/>
          <w:sz w:val="24"/>
          <w:szCs w:val="24"/>
        </w:rPr>
      </w:pPr>
      <w:r>
        <w:rPr>
          <w:noProof/>
          <w:szCs w:val="24"/>
        </w:rPr>
        <w:t>4.</w:t>
      </w:r>
      <w:r>
        <w:rPr>
          <w:noProof/>
          <w:sz w:val="24"/>
          <w:szCs w:val="24"/>
        </w:rPr>
        <w:tab/>
      </w:r>
      <w:r>
        <w:rPr>
          <w:noProof/>
          <w:szCs w:val="24"/>
        </w:rPr>
        <w:t>Supporting Information</w:t>
      </w:r>
      <w:r>
        <w:rPr>
          <w:noProof/>
        </w:rPr>
        <w:tab/>
      </w:r>
      <w:r>
        <w:rPr>
          <w:noProof/>
        </w:rPr>
        <w:fldChar w:fldCharType="begin"/>
      </w:r>
      <w:r>
        <w:rPr>
          <w:noProof/>
        </w:rPr>
        <w:instrText xml:space="preserve"> PAGEREF _Toc492795845 \h </w:instrText>
      </w:r>
      <w:r>
        <w:rPr>
          <w:noProof/>
        </w:rPr>
      </w:r>
      <w:r>
        <w:rPr>
          <w:noProof/>
        </w:rPr>
        <w:fldChar w:fldCharType="separate"/>
      </w:r>
      <w:r w:rsidR="00493D50">
        <w:rPr>
          <w:noProof/>
        </w:rPr>
        <w:t>3</w:t>
      </w:r>
      <w:r>
        <w:rPr>
          <w:noProof/>
        </w:rPr>
        <w:fldChar w:fldCharType="end"/>
      </w:r>
    </w:p>
    <w:p w:rsidR="00FD5B48" w:rsidRDefault="00296123">
      <w:pPr>
        <w:pStyle w:val="Titel"/>
      </w:pPr>
      <w:r>
        <w:fldChar w:fldCharType="end"/>
      </w:r>
      <w:r>
        <w:br w:type="page"/>
      </w:r>
      <w:fldSimple w:instr=" TITLE  \* MERGEFORMAT ">
        <w:r w:rsidR="00493D50">
          <w:t>Software Requirements Specification</w:t>
        </w:r>
      </w:fldSimple>
      <w:r>
        <w:t xml:space="preserve"> </w:t>
      </w:r>
    </w:p>
    <w:p w:rsidR="00FD5B48" w:rsidRDefault="00296123">
      <w:pPr>
        <w:pStyle w:val="berschrift1"/>
      </w:pPr>
      <w:bookmarkStart w:id="6" w:name="_Toc492795815"/>
      <w:r>
        <w:t>Introduction</w:t>
      </w:r>
      <w:bookmarkEnd w:id="6"/>
    </w:p>
    <w:p w:rsidR="00FD5B48" w:rsidRDefault="00296123">
      <w:pPr>
        <w:pStyle w:val="InfoBlue"/>
      </w:pPr>
      <w:r>
        <w:t xml:space="preserve">[The introduction of the </w:t>
      </w:r>
      <w:r>
        <w:rPr>
          <w:b/>
          <w:bCs/>
        </w:rPr>
        <w:t xml:space="preserve">Software Requirements Specification (SRS) </w:t>
      </w:r>
      <w:r>
        <w:t xml:space="preserve">provides an overview of the entire </w:t>
      </w:r>
      <w:r>
        <w:rPr>
          <w:b/>
          <w:bCs/>
        </w:rPr>
        <w:t>SRS</w:t>
      </w:r>
      <w:r>
        <w:t xml:space="preserve">. It includes the purpose, scope, definitions, acronyms, abbreviations, references, and overview of the </w:t>
      </w:r>
      <w:r>
        <w:rPr>
          <w:b/>
          <w:bCs/>
        </w:rPr>
        <w:t>SRS</w:t>
      </w:r>
      <w:r>
        <w:t>.]</w:t>
      </w:r>
    </w:p>
    <w:p w:rsidR="00FD5B48" w:rsidRDefault="00296123">
      <w:pPr>
        <w:pStyle w:val="InfoBlue"/>
      </w:pPr>
      <w:r>
        <w:t xml:space="preserve">[Note: The </w:t>
      </w:r>
      <w:r>
        <w:rPr>
          <w:b/>
          <w:bCs/>
        </w:rPr>
        <w:t>SRS</w:t>
      </w:r>
      <w:r>
        <w:t xml:space="preserve"> document captures the complete software requirements for the system, or a portion of the system.  Following is a typical </w:t>
      </w:r>
      <w:r>
        <w:rPr>
          <w:b/>
          <w:bCs/>
        </w:rPr>
        <w:t>SRS</w:t>
      </w:r>
      <w:r>
        <w:t xml:space="preserve"> outline for a project using only traditional, natural-language style requirements—with </w:t>
      </w:r>
      <w:r>
        <w:rPr>
          <w:b/>
          <w:bCs/>
        </w:rPr>
        <w:t xml:space="preserve">no use-case modeling.  </w:t>
      </w:r>
      <w:r>
        <w:t xml:space="preserve">It captures all requirements in a single document, with applicable sections inserted from the Supplementary Specifications (which would no longer be needed).  For a template of an </w:t>
      </w:r>
      <w:r>
        <w:rPr>
          <w:b/>
          <w:bCs/>
        </w:rPr>
        <w:t>SRS</w:t>
      </w:r>
      <w:r>
        <w:t xml:space="preserve"> using use-case modeling, which consists of a package containing Use Cases of the use-case model and applicable Supplementary Specifications and other supporting information, see rup_srsuc.dot.]</w:t>
      </w:r>
    </w:p>
    <w:p w:rsidR="00FD5B48" w:rsidRDefault="00296123">
      <w:pPr>
        <w:pStyle w:val="InfoBlue"/>
      </w:pPr>
      <w:r>
        <w:t xml:space="preserve">[Many different arrangements of an </w:t>
      </w:r>
      <w:r>
        <w:rPr>
          <w:b/>
          <w:bCs/>
        </w:rPr>
        <w:t>SRS</w:t>
      </w:r>
      <w:r>
        <w:t xml:space="preserve"> are possible.  Refer to [IEEE830-1998] for further elaboration of these explanations, as well as other options for </w:t>
      </w:r>
      <w:r>
        <w:rPr>
          <w:b/>
          <w:bCs/>
        </w:rPr>
        <w:t>SRS</w:t>
      </w:r>
      <w:r>
        <w:t xml:space="preserve"> organization.]</w:t>
      </w:r>
    </w:p>
    <w:p w:rsidR="00FD5B48" w:rsidRDefault="00296123">
      <w:pPr>
        <w:pStyle w:val="berschrift2"/>
      </w:pPr>
      <w:bookmarkStart w:id="7" w:name="_Toc492795816"/>
      <w:r>
        <w:t>Purpose</w:t>
      </w:r>
      <w:bookmarkEnd w:id="7"/>
    </w:p>
    <w:p w:rsidR="00FD5B48" w:rsidRDefault="00296123">
      <w:pPr>
        <w:pStyle w:val="InfoBlue"/>
      </w:pPr>
      <w:r>
        <w:t xml:space="preserve">[Specify the purpose of this </w:t>
      </w:r>
      <w:r>
        <w:rPr>
          <w:b/>
          <w:bCs/>
        </w:rPr>
        <w:t>SRS</w:t>
      </w:r>
      <w:r>
        <w:t xml:space="preserve">. The </w:t>
      </w:r>
      <w:r>
        <w:rPr>
          <w:b/>
          <w:bCs/>
        </w:rPr>
        <w:t>SRS</w:t>
      </w:r>
      <w:r>
        <w:t xml:space="preserve"> fully describes the external behavior of the application or subsystem identified. It also describes nonfunctional requirements, design constraints, and other factors necessary to provide a complete and comprehensive description of the requirements for the software.]</w:t>
      </w:r>
    </w:p>
    <w:p w:rsidR="00FD5B48" w:rsidRDefault="00296123">
      <w:pPr>
        <w:pStyle w:val="berschrift2"/>
      </w:pPr>
      <w:bookmarkStart w:id="8" w:name="_Toc492795817"/>
      <w:r>
        <w:t>Scope</w:t>
      </w:r>
      <w:bookmarkEnd w:id="8"/>
    </w:p>
    <w:p w:rsidR="00FD5B48" w:rsidRDefault="00296123">
      <w:pPr>
        <w:pStyle w:val="InfoBlue"/>
      </w:pPr>
      <w:r>
        <w:t xml:space="preserve">[A brief description of the software application that the </w:t>
      </w:r>
      <w:r>
        <w:rPr>
          <w:b/>
          <w:bCs/>
        </w:rPr>
        <w:t>SRS</w:t>
      </w:r>
      <w:r>
        <w:t xml:space="preserve"> applies to, the feature or other subsystem grouping, what Use-Case model(s) it is associated with, and anything else that is affected or influenced by this document.]</w:t>
      </w:r>
    </w:p>
    <w:p w:rsidR="00FD5B48" w:rsidRDefault="00296123">
      <w:pPr>
        <w:pStyle w:val="berschrift2"/>
      </w:pPr>
      <w:bookmarkStart w:id="9" w:name="_Toc492795818"/>
      <w:r>
        <w:t>Definitions, Acronyms, and Abbreviations</w:t>
      </w:r>
      <w:bookmarkEnd w:id="9"/>
    </w:p>
    <w:p w:rsidR="00FD5B48" w:rsidRDefault="00296123">
      <w:pPr>
        <w:pStyle w:val="InfoBlue"/>
      </w:pPr>
      <w:r>
        <w:t xml:space="preserve">[This subsection provides the definitions of all terms, acronyms, and abbreviations required to properly interpret the </w:t>
      </w:r>
      <w:r>
        <w:rPr>
          <w:b/>
          <w:bCs/>
        </w:rPr>
        <w:t>SRS</w:t>
      </w:r>
      <w:r>
        <w:t>.  This information may be provided by reference to the project’s Glossary.]</w:t>
      </w:r>
    </w:p>
    <w:p w:rsidR="00FD5B48" w:rsidRDefault="00296123">
      <w:pPr>
        <w:pStyle w:val="berschrift2"/>
      </w:pPr>
      <w:bookmarkStart w:id="10" w:name="_Toc492795819"/>
      <w:r>
        <w:t>References</w:t>
      </w:r>
      <w:bookmarkEnd w:id="10"/>
    </w:p>
    <w:p w:rsidR="00FD5B48" w:rsidRDefault="00296123">
      <w:pPr>
        <w:pStyle w:val="InfoBlue"/>
      </w:pPr>
      <w:r>
        <w:t xml:space="preserve">[This subsection provides a complete list of all documents referenced elsewhere in the </w:t>
      </w:r>
      <w:r>
        <w:rPr>
          <w:b/>
          <w:bCs/>
        </w:rPr>
        <w:t>SRS</w:t>
      </w:r>
      <w:r>
        <w:t>.  Identify each document by title, report number if applicable, date, and publishing organization.  Specify the sources from which the references can be obtained. This information may be provided by reference to an appendix or to another document.]</w:t>
      </w:r>
    </w:p>
    <w:p w:rsidR="00FD5B48" w:rsidRDefault="00296123">
      <w:pPr>
        <w:pStyle w:val="berschrift2"/>
      </w:pPr>
      <w:bookmarkStart w:id="11" w:name="_Toc492795820"/>
      <w:r>
        <w:t>Overview</w:t>
      </w:r>
      <w:bookmarkEnd w:id="11"/>
    </w:p>
    <w:p w:rsidR="00FD5B48" w:rsidRDefault="00296123">
      <w:pPr>
        <w:pStyle w:val="InfoBlue"/>
      </w:pPr>
      <w:r>
        <w:t xml:space="preserve">[This subsection describes what the rest of the </w:t>
      </w:r>
      <w:r>
        <w:rPr>
          <w:b/>
          <w:bCs/>
        </w:rPr>
        <w:t>SRS</w:t>
      </w:r>
      <w:r>
        <w:t xml:space="preserve"> contains and explains how the document is organized.]</w:t>
      </w:r>
    </w:p>
    <w:p w:rsidR="00FD5B48" w:rsidRDefault="00296123">
      <w:pPr>
        <w:pStyle w:val="berschrift1"/>
      </w:pPr>
      <w:bookmarkStart w:id="12" w:name="_Toc492795821"/>
      <w:r>
        <w:t>Overall Description</w:t>
      </w:r>
      <w:bookmarkEnd w:id="12"/>
    </w:p>
    <w:p w:rsidR="00FD5B48" w:rsidRDefault="00296123">
      <w:pPr>
        <w:pStyle w:val="InfoBlue"/>
      </w:pPr>
      <w:r>
        <w:t xml:space="preserve">[This section of the </w:t>
      </w:r>
      <w:r>
        <w:rPr>
          <w:b/>
          <w:bCs/>
        </w:rPr>
        <w:t>SRS</w:t>
      </w:r>
      <w:r>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rsidR="00FD5B48" w:rsidRDefault="00296123">
      <w:pPr>
        <w:pStyle w:val="InfoBlue"/>
      </w:pPr>
      <w:r>
        <w:t>•</w:t>
      </w:r>
      <w:r>
        <w:tab/>
        <w:t>product perspective</w:t>
      </w:r>
    </w:p>
    <w:p w:rsidR="00FD5B48" w:rsidRDefault="00296123">
      <w:pPr>
        <w:pStyle w:val="InfoBlue"/>
      </w:pPr>
      <w:r>
        <w:t>•</w:t>
      </w:r>
      <w:r>
        <w:tab/>
        <w:t>product functions</w:t>
      </w:r>
    </w:p>
    <w:p w:rsidR="00FD5B48" w:rsidRDefault="00296123">
      <w:pPr>
        <w:pStyle w:val="InfoBlue"/>
      </w:pPr>
      <w:r>
        <w:t>•</w:t>
      </w:r>
      <w:r>
        <w:tab/>
        <w:t xml:space="preserve"> user characteristics</w:t>
      </w:r>
    </w:p>
    <w:p w:rsidR="00FD5B48" w:rsidRDefault="00296123">
      <w:pPr>
        <w:pStyle w:val="InfoBlue"/>
      </w:pPr>
      <w:r>
        <w:t>•</w:t>
      </w:r>
      <w:r>
        <w:tab/>
        <w:t>constraints</w:t>
      </w:r>
    </w:p>
    <w:p w:rsidR="00FD5B48" w:rsidRDefault="00296123">
      <w:pPr>
        <w:pStyle w:val="InfoBlue"/>
      </w:pPr>
      <w:r>
        <w:t>•</w:t>
      </w:r>
      <w:r>
        <w:tab/>
        <w:t>assumptions and dependencies</w:t>
      </w:r>
    </w:p>
    <w:p w:rsidR="00FD5B48" w:rsidRDefault="00296123">
      <w:pPr>
        <w:pStyle w:val="InfoBlue"/>
      </w:pPr>
      <w:r>
        <w:lastRenderedPageBreak/>
        <w:t>•</w:t>
      </w:r>
      <w:r>
        <w:tab/>
        <w:t>requirements subsets]</w:t>
      </w:r>
    </w:p>
    <w:p w:rsidR="00FD5B48" w:rsidRDefault="00296123">
      <w:pPr>
        <w:pStyle w:val="berschrift1"/>
      </w:pPr>
      <w:bookmarkStart w:id="13" w:name="_Toc492795822"/>
      <w:r>
        <w:t>Specific Requirements</w:t>
      </w:r>
      <w:bookmarkEnd w:id="13"/>
      <w:r>
        <w:t xml:space="preserve"> </w:t>
      </w:r>
    </w:p>
    <w:p w:rsidR="00FD5B48" w:rsidRDefault="00296123">
      <w:pPr>
        <w:pStyle w:val="InfoBlue"/>
      </w:pPr>
      <w:r>
        <w:t xml:space="preserve">[This section of the </w:t>
      </w:r>
      <w:r>
        <w:rPr>
          <w:b/>
          <w:bCs/>
        </w:rPr>
        <w:t>SRS</w:t>
      </w:r>
      <w:r>
        <w:t xml:space="preserve"> contains all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 as shown below.]</w:t>
      </w:r>
    </w:p>
    <w:p w:rsidR="00FD5B48" w:rsidRDefault="00296123">
      <w:pPr>
        <w:pStyle w:val="berschrift2"/>
      </w:pPr>
      <w:bookmarkStart w:id="14" w:name="_Toc492795823"/>
      <w:r>
        <w:t>Functionality</w:t>
      </w:r>
      <w:bookmarkEnd w:id="14"/>
    </w:p>
    <w:p w:rsidR="00FD5B48" w:rsidRDefault="00296123">
      <w:pPr>
        <w:pStyle w:val="InfoBlue"/>
      </w:pPr>
      <w:r>
        <w:t xml:space="preserve">[This section describes the functional requirements of the system for those requirements that are expressed in the natural language style. For many applications, this may constitute the bulk of the </w:t>
      </w:r>
      <w:r>
        <w:rPr>
          <w:b/>
          <w:bCs/>
        </w:rPr>
        <w:t>SRS</w:t>
      </w:r>
      <w:r>
        <w:t xml:space="preserve"> package and thought should be given to the organization of this section. This section is typically organized by feature, but alternative organization methods may also be appropriate; for example, organization by user or organization by subsystem. Functional requirements may include feature sets, capabilities, and security.</w:t>
      </w:r>
    </w:p>
    <w:p w:rsidR="00FD5B48" w:rsidRDefault="00296123">
      <w:pPr>
        <w:pStyle w:val="InfoBlue"/>
      </w:pPr>
      <w:r>
        <w:t>Where application development tools, such as requirements tools, modeling tools, and the like, are employed to capture the functionality, this section of the document would refer to the availability of that data, indicating the location and name of the tool used to capture the data.]</w:t>
      </w:r>
    </w:p>
    <w:p w:rsidR="00FD5B48" w:rsidRDefault="00296123">
      <w:pPr>
        <w:pStyle w:val="berschrift3"/>
      </w:pPr>
      <w:bookmarkStart w:id="15" w:name="_Toc492795824"/>
      <w:r>
        <w:t>&lt;Functional Requirement One&gt;</w:t>
      </w:r>
      <w:bookmarkEnd w:id="15"/>
    </w:p>
    <w:p w:rsidR="00FD5B48" w:rsidRDefault="00296123">
      <w:pPr>
        <w:pStyle w:val="InfoBlue"/>
      </w:pPr>
      <w:r>
        <w:t>[The requirement description.]</w:t>
      </w:r>
    </w:p>
    <w:p w:rsidR="00FD5B48" w:rsidRDefault="00296123">
      <w:pPr>
        <w:pStyle w:val="berschrift2"/>
        <w:ind w:left="720" w:hanging="720"/>
      </w:pPr>
      <w:bookmarkStart w:id="16" w:name="_Toc492795825"/>
      <w:r>
        <w:t>Usability</w:t>
      </w:r>
      <w:bookmarkEnd w:id="16"/>
      <w:r>
        <w:t xml:space="preserve"> </w:t>
      </w:r>
    </w:p>
    <w:p w:rsidR="00FD5B48" w:rsidRDefault="00296123">
      <w:pPr>
        <w:pStyle w:val="InfoBlue"/>
      </w:pPr>
      <w:r>
        <w:t>[This section includes all those requirements that affect usability. For example,</w:t>
      </w:r>
    </w:p>
    <w:p w:rsidR="00FD5B48" w:rsidRDefault="00296123" w:rsidP="00296123">
      <w:pPr>
        <w:pStyle w:val="InfoBlue"/>
        <w:numPr>
          <w:ilvl w:val="0"/>
          <w:numId w:val="2"/>
        </w:numPr>
      </w:pPr>
      <w:r>
        <w:t xml:space="preserve">specify the required training time for </w:t>
      </w:r>
      <w:proofErr w:type="gramStart"/>
      <w:r>
        <w:t>a normal users</w:t>
      </w:r>
      <w:proofErr w:type="gramEnd"/>
      <w:r>
        <w:t xml:space="preserve"> and a power user to become productive at particular operations</w:t>
      </w:r>
    </w:p>
    <w:p w:rsidR="00FD5B48" w:rsidRDefault="00296123" w:rsidP="00296123">
      <w:pPr>
        <w:pStyle w:val="InfoBlue"/>
        <w:numPr>
          <w:ilvl w:val="0"/>
          <w:numId w:val="2"/>
        </w:numPr>
      </w:pPr>
      <w:r>
        <w:t>specify measurable task times for typical tasks or base the new system’s usability requirements on other systems that the users know and like</w:t>
      </w:r>
    </w:p>
    <w:p w:rsidR="00FD5B48" w:rsidRDefault="00296123" w:rsidP="00296123">
      <w:pPr>
        <w:pStyle w:val="InfoBlue"/>
        <w:numPr>
          <w:ilvl w:val="0"/>
          <w:numId w:val="2"/>
        </w:numPr>
      </w:pPr>
      <w:r>
        <w:t>specify requirement to conform to common usability standards, such as IBM’s CUA standards Microsoft’s GUI standards]</w:t>
      </w:r>
    </w:p>
    <w:p w:rsidR="00FD5B48" w:rsidRDefault="00296123">
      <w:pPr>
        <w:pStyle w:val="berschrift3"/>
        <w:ind w:left="720" w:hanging="720"/>
      </w:pPr>
      <w:bookmarkStart w:id="17" w:name="_Toc492795826"/>
      <w:r>
        <w:t>&lt;Usability Requirement One&gt;</w:t>
      </w:r>
      <w:bookmarkEnd w:id="17"/>
    </w:p>
    <w:p w:rsidR="00FD5B48" w:rsidRDefault="00296123">
      <w:pPr>
        <w:pStyle w:val="InfoBlue"/>
      </w:pPr>
      <w:r>
        <w:t>[The requirement description goes here.]</w:t>
      </w:r>
    </w:p>
    <w:p w:rsidR="00FD5B48" w:rsidRDefault="00296123">
      <w:pPr>
        <w:pStyle w:val="berschrift2"/>
      </w:pPr>
      <w:bookmarkStart w:id="18" w:name="_Toc492795827"/>
      <w:r>
        <w:t>Reliability</w:t>
      </w:r>
      <w:bookmarkEnd w:id="18"/>
      <w:r>
        <w:t xml:space="preserve"> </w:t>
      </w:r>
    </w:p>
    <w:p w:rsidR="00FD5B48" w:rsidRDefault="00296123">
      <w:pPr>
        <w:pStyle w:val="InfoBlue"/>
      </w:pPr>
      <w:r>
        <w:t>[Requirements for reliability of the system should be specified here. Some suggestions follow:</w:t>
      </w:r>
    </w:p>
    <w:p w:rsidR="00FD5B48" w:rsidRDefault="00296123" w:rsidP="00296123">
      <w:pPr>
        <w:pStyle w:val="InfoBlue"/>
        <w:numPr>
          <w:ilvl w:val="0"/>
          <w:numId w:val="3"/>
        </w:numPr>
      </w:pPr>
      <w:r>
        <w:t xml:space="preserve">Availability—specify the percentage of time available </w:t>
      </w:r>
      <w:proofErr w:type="gramStart"/>
      <w:r>
        <w:t xml:space="preserve">( </w:t>
      </w:r>
      <w:proofErr w:type="spellStart"/>
      <w:r>
        <w:t>xx</w:t>
      </w:r>
      <w:proofErr w:type="gramEnd"/>
      <w:r>
        <w:t>.xx</w:t>
      </w:r>
      <w:proofErr w:type="spellEnd"/>
      <w:r>
        <w:t>%), hours of use, maintenance access, degraded mode operations, and so on.</w:t>
      </w:r>
    </w:p>
    <w:p w:rsidR="00FD5B48" w:rsidRDefault="00296123" w:rsidP="00296123">
      <w:pPr>
        <w:pStyle w:val="InfoBlue"/>
        <w:numPr>
          <w:ilvl w:val="0"/>
          <w:numId w:val="3"/>
        </w:numPr>
      </w:pPr>
      <w:r>
        <w:t>Mean Time Between Failures (MTBF) — this is usually specified in hours, but it could also be specified in terms of days, months or years.</w:t>
      </w:r>
    </w:p>
    <w:p w:rsidR="00FD5B48" w:rsidRDefault="00296123" w:rsidP="00296123">
      <w:pPr>
        <w:pStyle w:val="InfoBlue"/>
        <w:numPr>
          <w:ilvl w:val="0"/>
          <w:numId w:val="3"/>
        </w:numPr>
      </w:pPr>
      <w:r>
        <w:t xml:space="preserve">Mean Time </w:t>
      </w:r>
      <w:proofErr w:type="gramStart"/>
      <w:r>
        <w:t>To</w:t>
      </w:r>
      <w:proofErr w:type="gramEnd"/>
      <w:r>
        <w:t xml:space="preserve"> Repair (MTTR)—how long is the system allowed to be out of operation after it has failed?</w:t>
      </w:r>
    </w:p>
    <w:p w:rsidR="00FD5B48" w:rsidRDefault="00296123" w:rsidP="00296123">
      <w:pPr>
        <w:pStyle w:val="InfoBlue"/>
        <w:numPr>
          <w:ilvl w:val="0"/>
          <w:numId w:val="3"/>
        </w:numPr>
      </w:pPr>
      <w:r>
        <w:t>Accuracy—specifies precision (resolution) and accuracy (by some known standard) that is required in the system’s output.</w:t>
      </w:r>
    </w:p>
    <w:p w:rsidR="00FD5B48" w:rsidRDefault="00296123" w:rsidP="00296123">
      <w:pPr>
        <w:pStyle w:val="InfoBlue"/>
        <w:numPr>
          <w:ilvl w:val="0"/>
          <w:numId w:val="3"/>
        </w:numPr>
      </w:pPr>
      <w:r>
        <w:t>Maximum Bugs or Defect Rate—usually expressed in terms of bugs per thousand lines of code (bugs/KLOC) or bugs per function-</w:t>
      </w:r>
      <w:proofErr w:type="gramStart"/>
      <w:r>
        <w:t>point( bugs</w:t>
      </w:r>
      <w:proofErr w:type="gramEnd"/>
      <w:r>
        <w:t>/function-point).</w:t>
      </w:r>
    </w:p>
    <w:p w:rsidR="00FD5B48" w:rsidRDefault="00296123" w:rsidP="00296123">
      <w:pPr>
        <w:pStyle w:val="InfoBlue"/>
        <w:numPr>
          <w:ilvl w:val="0"/>
          <w:numId w:val="3"/>
        </w:numPr>
      </w:pPr>
      <w:r>
        <w:t xml:space="preserve">Bugs or Defect Rate—categorized in terms of minor, significant, and critical bugs: the </w:t>
      </w:r>
      <w:r>
        <w:lastRenderedPageBreak/>
        <w:t>requirement(s) must define what is meant by a “critical” bug; for example, complete loss of data or a complete inability to use certain parts of the system’s functionality.]</w:t>
      </w:r>
    </w:p>
    <w:p w:rsidR="00FD5B48" w:rsidRDefault="00296123">
      <w:pPr>
        <w:pStyle w:val="berschrift3"/>
        <w:ind w:left="720" w:hanging="720"/>
      </w:pPr>
      <w:bookmarkStart w:id="19" w:name="_Toc492795828"/>
      <w:r>
        <w:t>&lt;Reliability Requirement One&gt;</w:t>
      </w:r>
      <w:bookmarkEnd w:id="19"/>
    </w:p>
    <w:p w:rsidR="00FD5B48" w:rsidRDefault="00296123">
      <w:pPr>
        <w:pStyle w:val="InfoBlue"/>
      </w:pPr>
      <w:r>
        <w:t>[The requirement description.]</w:t>
      </w:r>
    </w:p>
    <w:p w:rsidR="00FD5B48" w:rsidRDefault="00296123">
      <w:pPr>
        <w:pStyle w:val="berschrift2"/>
      </w:pPr>
      <w:bookmarkStart w:id="20" w:name="_Toc492795829"/>
      <w:r>
        <w:t>Performance</w:t>
      </w:r>
      <w:bookmarkEnd w:id="20"/>
    </w:p>
    <w:p w:rsidR="00FD5B48" w:rsidRDefault="00296123">
      <w:pPr>
        <w:pStyle w:val="InfoBlue"/>
      </w:pPr>
      <w:r>
        <w:t>[The system’s performance characteristics are outlined in this section. Include specific response times. Where applicable, reference related Use Cases by name.</w:t>
      </w:r>
    </w:p>
    <w:p w:rsidR="00FD5B48" w:rsidRDefault="00296123" w:rsidP="00296123">
      <w:pPr>
        <w:pStyle w:val="InfoBlue"/>
        <w:numPr>
          <w:ilvl w:val="0"/>
          <w:numId w:val="4"/>
        </w:numPr>
      </w:pPr>
      <w:r>
        <w:t>Response time for a transaction (average, maximum)</w:t>
      </w:r>
    </w:p>
    <w:p w:rsidR="00FD5B48" w:rsidRDefault="00296123" w:rsidP="00296123">
      <w:pPr>
        <w:pStyle w:val="InfoBlue"/>
        <w:numPr>
          <w:ilvl w:val="0"/>
          <w:numId w:val="4"/>
        </w:numPr>
      </w:pPr>
      <w:r>
        <w:t>Throughput, for example, transactions per second</w:t>
      </w:r>
    </w:p>
    <w:p w:rsidR="00FD5B48" w:rsidRDefault="00296123" w:rsidP="00296123">
      <w:pPr>
        <w:pStyle w:val="InfoBlue"/>
        <w:numPr>
          <w:ilvl w:val="0"/>
          <w:numId w:val="4"/>
        </w:numPr>
      </w:pPr>
      <w:r>
        <w:t>Capacity, for example, the number of customers or transactions the system can accommodate</w:t>
      </w:r>
    </w:p>
    <w:p w:rsidR="00FD5B48" w:rsidRDefault="00296123" w:rsidP="00296123">
      <w:pPr>
        <w:pStyle w:val="InfoBlue"/>
        <w:numPr>
          <w:ilvl w:val="0"/>
          <w:numId w:val="4"/>
        </w:numPr>
      </w:pPr>
      <w:r>
        <w:t>Degradation modes (what is the acceptable mode of operation when the system has been degraded in some manner)</w:t>
      </w:r>
    </w:p>
    <w:p w:rsidR="00FD5B48" w:rsidRDefault="00296123" w:rsidP="00296123">
      <w:pPr>
        <w:pStyle w:val="InfoBlue"/>
        <w:numPr>
          <w:ilvl w:val="0"/>
          <w:numId w:val="4"/>
        </w:numPr>
      </w:pPr>
      <w:r>
        <w:t>Resource utilization, such as memory, disk, communications, and so forth.</w:t>
      </w:r>
    </w:p>
    <w:p w:rsidR="00FD5B48" w:rsidRDefault="00296123">
      <w:pPr>
        <w:pStyle w:val="berschrift3"/>
        <w:ind w:left="720" w:hanging="720"/>
      </w:pPr>
      <w:bookmarkStart w:id="21" w:name="_Toc492795830"/>
      <w:r>
        <w:t>&lt;Performance Requirement One&gt;</w:t>
      </w:r>
      <w:bookmarkEnd w:id="21"/>
    </w:p>
    <w:p w:rsidR="00FD5B48" w:rsidRDefault="00296123">
      <w:pPr>
        <w:pStyle w:val="InfoBlue"/>
      </w:pPr>
      <w:r>
        <w:t>[The requirement description goes here.]</w:t>
      </w:r>
    </w:p>
    <w:p w:rsidR="00FD5B48" w:rsidRDefault="00296123">
      <w:pPr>
        <w:pStyle w:val="berschrift2"/>
      </w:pPr>
      <w:bookmarkStart w:id="22" w:name="_Toc492795831"/>
      <w:r>
        <w:t>Supportability</w:t>
      </w:r>
      <w:bookmarkEnd w:id="22"/>
    </w:p>
    <w:p w:rsidR="00FD5B48" w:rsidRDefault="00296123">
      <w:pPr>
        <w:pStyle w:val="InfoBlue"/>
      </w:pPr>
      <w:r>
        <w:t>[This section indicates any requirements that will enhance the supportability or maintainability of the system being built, including coding standards, naming conventions, class libraries, maintenance access, and maintenance utilities.]</w:t>
      </w:r>
    </w:p>
    <w:p w:rsidR="00FD5B48" w:rsidRDefault="00296123">
      <w:pPr>
        <w:pStyle w:val="berschrift3"/>
        <w:ind w:left="720" w:hanging="720"/>
      </w:pPr>
      <w:bookmarkStart w:id="23" w:name="_Toc492795832"/>
      <w:r>
        <w:t>&lt;Supportability Requirement One&gt;</w:t>
      </w:r>
      <w:bookmarkEnd w:id="23"/>
    </w:p>
    <w:p w:rsidR="00FD5B48" w:rsidRDefault="00296123">
      <w:pPr>
        <w:pStyle w:val="InfoBlue"/>
      </w:pPr>
      <w:r>
        <w:t>[The requirement description goes here.]</w:t>
      </w:r>
    </w:p>
    <w:p w:rsidR="00FD5B48" w:rsidRDefault="00296123">
      <w:pPr>
        <w:pStyle w:val="berschrift2"/>
      </w:pPr>
      <w:bookmarkStart w:id="24" w:name="_Toc492795833"/>
      <w:r>
        <w:t>Design Constraints</w:t>
      </w:r>
      <w:bookmarkEnd w:id="24"/>
    </w:p>
    <w:p w:rsidR="00FD5B48" w:rsidRDefault="00296123">
      <w:pPr>
        <w:pStyle w:val="InfoBlue"/>
      </w:pPr>
      <w: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FD5B48" w:rsidRDefault="00296123">
      <w:pPr>
        <w:pStyle w:val="berschrift3"/>
        <w:ind w:left="720" w:hanging="720"/>
      </w:pPr>
      <w:bookmarkStart w:id="25" w:name="_Toc492795834"/>
      <w:r>
        <w:t>&lt;Design Constraint One&gt;</w:t>
      </w:r>
      <w:bookmarkEnd w:id="25"/>
    </w:p>
    <w:p w:rsidR="00FD5B48" w:rsidRDefault="00296123">
      <w:pPr>
        <w:pStyle w:val="InfoBlue"/>
      </w:pPr>
      <w:r>
        <w:t>[The requirement description goes here.]</w:t>
      </w:r>
    </w:p>
    <w:p w:rsidR="00FD5B48" w:rsidRDefault="00296123">
      <w:pPr>
        <w:pStyle w:val="berschrift2"/>
      </w:pPr>
      <w:bookmarkStart w:id="26" w:name="_Toc492795835"/>
      <w:r>
        <w:t>On-line User Documentation and Help System Requirements</w:t>
      </w:r>
      <w:bookmarkEnd w:id="26"/>
    </w:p>
    <w:p w:rsidR="00FD5B48" w:rsidRDefault="00296123">
      <w:pPr>
        <w:pStyle w:val="InfoBlue"/>
      </w:pPr>
      <w:r>
        <w:t>[Describes the requirements, if any, for o-line user documentation, help systems, help about notices, and so forth.]</w:t>
      </w:r>
    </w:p>
    <w:p w:rsidR="00FD5B48" w:rsidRDefault="00296123">
      <w:pPr>
        <w:pStyle w:val="berschrift2"/>
      </w:pPr>
      <w:bookmarkStart w:id="27" w:name="_Toc492795836"/>
      <w:r>
        <w:t>Purchased Components</w:t>
      </w:r>
      <w:bookmarkEnd w:id="27"/>
    </w:p>
    <w:p w:rsidR="00FD5B48" w:rsidRDefault="00296123">
      <w:pPr>
        <w:pStyle w:val="InfoBlue"/>
      </w:pPr>
      <w:r>
        <w:t>[This section describes any purchased components to be used with the system, any applicable licensing or usage restrictions, and any associated compatibility and interoperability or interface standards.]</w:t>
      </w:r>
    </w:p>
    <w:p w:rsidR="00FD5B48" w:rsidRDefault="00296123">
      <w:pPr>
        <w:pStyle w:val="berschrift2"/>
      </w:pPr>
      <w:bookmarkStart w:id="28" w:name="_Toc492795837"/>
      <w:r>
        <w:t>Interfaces</w:t>
      </w:r>
      <w:bookmarkEnd w:id="28"/>
    </w:p>
    <w:p w:rsidR="00FD5B48" w:rsidRDefault="00296123">
      <w:pPr>
        <w:pStyle w:val="InfoBlue"/>
      </w:pPr>
      <w:r>
        <w:t>[This section defines the interfaces that must be supported by the application. It should contain adequate specificity, protocols, ports and logical addresses, and the like, so that the software can be developed and verified against the interface requirements.]</w:t>
      </w:r>
    </w:p>
    <w:p w:rsidR="00FD5B48" w:rsidRDefault="00296123">
      <w:pPr>
        <w:pStyle w:val="berschrift3"/>
        <w:ind w:left="720" w:hanging="720"/>
      </w:pPr>
      <w:bookmarkStart w:id="29" w:name="_Toc492795838"/>
      <w:r>
        <w:lastRenderedPageBreak/>
        <w:t>User Interfaces</w:t>
      </w:r>
      <w:bookmarkEnd w:id="29"/>
    </w:p>
    <w:p w:rsidR="00FD5B48" w:rsidRDefault="00296123">
      <w:pPr>
        <w:pStyle w:val="InfoBlue"/>
      </w:pPr>
      <w:r>
        <w:t>[Describe the user interfaces that are to be implemented by the software.]</w:t>
      </w:r>
    </w:p>
    <w:p w:rsidR="00FD5B48" w:rsidRDefault="00296123">
      <w:pPr>
        <w:pStyle w:val="berschrift3"/>
        <w:ind w:left="720" w:hanging="720"/>
      </w:pPr>
      <w:bookmarkStart w:id="30" w:name="_Toc492795839"/>
      <w:r>
        <w:t>Hardware Interfaces</w:t>
      </w:r>
      <w:bookmarkEnd w:id="30"/>
    </w:p>
    <w:p w:rsidR="00FD5B48" w:rsidRDefault="00296123">
      <w:pPr>
        <w:pStyle w:val="InfoBlue"/>
      </w:pPr>
      <w:r>
        <w:t>[This section defines any hardware interfaces that are to be supported by the software, including logical structure, physical addresses, expected behavior, and so on.]</w:t>
      </w:r>
    </w:p>
    <w:p w:rsidR="00FD5B48" w:rsidRDefault="00296123">
      <w:pPr>
        <w:pStyle w:val="berschrift3"/>
        <w:ind w:left="720" w:hanging="720"/>
      </w:pPr>
      <w:bookmarkStart w:id="31" w:name="_Toc492795840"/>
      <w:r>
        <w:t>Software Interfaces</w:t>
      </w:r>
      <w:bookmarkEnd w:id="31"/>
    </w:p>
    <w:p w:rsidR="00FD5B48" w:rsidRDefault="00296123">
      <w:pPr>
        <w:pStyle w:val="InfoBlue"/>
      </w:pPr>
      <w:r>
        <w:t xml:space="preserve">[This section describes software interfaces to other components of the software system. These may be purchased components, components reused from another application or components being developed for subsystems outside of the scope of this </w:t>
      </w:r>
      <w:r>
        <w:rPr>
          <w:b/>
          <w:bCs/>
        </w:rPr>
        <w:t>SRS</w:t>
      </w:r>
      <w:r>
        <w:t xml:space="preserve"> but with which this software application must interact.]</w:t>
      </w:r>
    </w:p>
    <w:p w:rsidR="00FD5B48" w:rsidRDefault="00296123">
      <w:pPr>
        <w:pStyle w:val="berschrift3"/>
        <w:ind w:left="720" w:hanging="720"/>
      </w:pPr>
      <w:bookmarkStart w:id="32" w:name="_Toc492795841"/>
      <w:r>
        <w:t>Communications Interfaces</w:t>
      </w:r>
      <w:bookmarkEnd w:id="32"/>
    </w:p>
    <w:p w:rsidR="00FD5B48" w:rsidRDefault="00296123">
      <w:pPr>
        <w:pStyle w:val="InfoBlue"/>
      </w:pPr>
      <w:r>
        <w:t>[Describe any communications interfaces to other systems or devices such as local area networks, remote serial devices, and so forth.]</w:t>
      </w:r>
    </w:p>
    <w:p w:rsidR="00FD5B48" w:rsidRDefault="00296123">
      <w:pPr>
        <w:pStyle w:val="berschrift2"/>
      </w:pPr>
      <w:bookmarkStart w:id="33" w:name="_Toc492795842"/>
      <w:r>
        <w:t>Licensing Requirements</w:t>
      </w:r>
      <w:bookmarkEnd w:id="33"/>
    </w:p>
    <w:p w:rsidR="00FD5B48" w:rsidRDefault="00296123">
      <w:pPr>
        <w:pStyle w:val="InfoBlue"/>
      </w:pPr>
      <w:r>
        <w:t>[Defines any licensing enforcement requirements or other usage restriction requirements that are to be exhibited by the software.]</w:t>
      </w:r>
    </w:p>
    <w:p w:rsidR="00FD5B48" w:rsidRDefault="00296123">
      <w:pPr>
        <w:pStyle w:val="berschrift2"/>
      </w:pPr>
      <w:bookmarkStart w:id="34" w:name="_Toc492795843"/>
      <w:r>
        <w:t>Legal, Copyright, and Other Notices</w:t>
      </w:r>
      <w:bookmarkEnd w:id="34"/>
    </w:p>
    <w:p w:rsidR="00FD5B48" w:rsidRDefault="00296123">
      <w:pPr>
        <w:pStyle w:val="InfoBlue"/>
      </w:pPr>
      <w:r>
        <w:t>[This section describes any necessary legal disclaimers, warranties, copyright notices, patent notices, wordmark, trademark, or logo compliance issues for the software.]</w:t>
      </w:r>
    </w:p>
    <w:p w:rsidR="00FD5B48" w:rsidRDefault="00296123">
      <w:pPr>
        <w:pStyle w:val="berschrift2"/>
      </w:pPr>
      <w:bookmarkStart w:id="35" w:name="_Toc492795844"/>
      <w:r>
        <w:t>Applicable Standards</w:t>
      </w:r>
      <w:bookmarkEnd w:id="35"/>
    </w:p>
    <w:p w:rsidR="00FD5B48" w:rsidRDefault="00296123">
      <w:pPr>
        <w:pStyle w:val="InfoBlue"/>
      </w:pPr>
      <w: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and so forth.]</w:t>
      </w:r>
    </w:p>
    <w:p w:rsidR="00FD5B48" w:rsidRDefault="00296123">
      <w:pPr>
        <w:pStyle w:val="berschrift1"/>
      </w:pPr>
      <w:bookmarkStart w:id="36" w:name="_Toc492795845"/>
      <w:r>
        <w:t>Supporting Information</w:t>
      </w:r>
      <w:bookmarkEnd w:id="36"/>
    </w:p>
    <w:p w:rsidR="00FD5B48" w:rsidRDefault="00296123">
      <w:pPr>
        <w:pStyle w:val="InfoBlue"/>
      </w:pPr>
      <w:r>
        <w:t xml:space="preserve">[The supporting information makes the </w:t>
      </w:r>
      <w:r>
        <w:rPr>
          <w:b/>
          <w:bCs/>
        </w:rPr>
        <w:t>SRS</w:t>
      </w:r>
      <w:r>
        <w:t xml:space="preserve"> easier to use.  It includes:</w:t>
      </w:r>
    </w:p>
    <w:p w:rsidR="00FD5B48" w:rsidRDefault="00296123" w:rsidP="00296123">
      <w:pPr>
        <w:pStyle w:val="InfoBlue"/>
        <w:numPr>
          <w:ilvl w:val="0"/>
          <w:numId w:val="5"/>
        </w:numPr>
      </w:pPr>
      <w:r>
        <w:t>Table of contents</w:t>
      </w:r>
    </w:p>
    <w:p w:rsidR="00FD5B48" w:rsidRDefault="00296123" w:rsidP="00296123">
      <w:pPr>
        <w:pStyle w:val="InfoBlue"/>
        <w:numPr>
          <w:ilvl w:val="0"/>
          <w:numId w:val="5"/>
        </w:numPr>
      </w:pPr>
      <w:r>
        <w:t>Index</w:t>
      </w:r>
    </w:p>
    <w:p w:rsidR="00FD5B48" w:rsidRDefault="00296123" w:rsidP="00296123">
      <w:pPr>
        <w:pStyle w:val="InfoBlue"/>
        <w:numPr>
          <w:ilvl w:val="0"/>
          <w:numId w:val="5"/>
        </w:numPr>
      </w:pPr>
      <w:r>
        <w:t>Appendices</w:t>
      </w:r>
    </w:p>
    <w:p w:rsidR="00493D50" w:rsidRDefault="00296123">
      <w:pPr>
        <w:pStyle w:val="InfoBlue"/>
      </w:pPr>
      <w:r>
        <w:t xml:space="preserve">These may include use-case storyboards or user-interface prototypes. When appendices are included, the </w:t>
      </w:r>
      <w:r>
        <w:rPr>
          <w:b/>
          <w:bCs/>
        </w:rPr>
        <w:t>SRS</w:t>
      </w:r>
      <w:r>
        <w:t xml:space="preserve"> should explicitly state </w:t>
      </w:r>
      <w:proofErr w:type="gramStart"/>
      <w:r>
        <w:t>whether or not</w:t>
      </w:r>
      <w:proofErr w:type="gramEnd"/>
      <w:r>
        <w:t xml:space="preserve"> the appendices are to be considered part of the requirements.]</w:t>
      </w:r>
    </w:p>
    <w:sectPr w:rsidR="00493D50">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692A" w:rsidRDefault="00A9692A">
      <w:pPr>
        <w:spacing w:line="240" w:lineRule="auto"/>
      </w:pPr>
      <w:r>
        <w:separator/>
      </w:r>
    </w:p>
  </w:endnote>
  <w:endnote w:type="continuationSeparator" w:id="0">
    <w:p w:rsidR="00A9692A" w:rsidRDefault="00A969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B48" w:rsidRDefault="00296123">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FD5B48" w:rsidRDefault="00FD5B4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D5B48">
      <w:tc>
        <w:tcPr>
          <w:tcW w:w="3162" w:type="dxa"/>
          <w:tcBorders>
            <w:top w:val="nil"/>
            <w:left w:val="nil"/>
            <w:bottom w:val="nil"/>
            <w:right w:val="nil"/>
          </w:tcBorders>
        </w:tcPr>
        <w:p w:rsidR="00FD5B48" w:rsidRDefault="00296123">
          <w:pPr>
            <w:ind w:right="360"/>
          </w:pPr>
          <w:r>
            <w:t>Confidential</w:t>
          </w:r>
        </w:p>
      </w:tc>
      <w:tc>
        <w:tcPr>
          <w:tcW w:w="3162" w:type="dxa"/>
          <w:tcBorders>
            <w:top w:val="nil"/>
            <w:left w:val="nil"/>
            <w:bottom w:val="nil"/>
            <w:right w:val="nil"/>
          </w:tcBorders>
        </w:tcPr>
        <w:p w:rsidR="00FD5B48" w:rsidRDefault="00296123">
          <w:pPr>
            <w:jc w:val="center"/>
          </w:pPr>
          <w:r>
            <w:sym w:font="Symbol" w:char="F0D3"/>
          </w:r>
          <w:fldSimple w:instr=" DOCPROPERTY &quot;Company&quot;  \* MERGEFORMAT ">
            <w:r w:rsidR="00493D50">
              <w:t>&lt;Company Name&gt;</w:t>
            </w:r>
          </w:fldSimple>
          <w:r>
            <w:t xml:space="preserve">, </w:t>
          </w:r>
          <w:r>
            <w:fldChar w:fldCharType="begin"/>
          </w:r>
          <w:r>
            <w:instrText xml:space="preserve"> DATE \@ "yyyy" </w:instrText>
          </w:r>
          <w:r>
            <w:fldChar w:fldCharType="separate"/>
          </w:r>
          <w:r w:rsidR="004D082B">
            <w:rPr>
              <w:noProof/>
            </w:rPr>
            <w:t>2016</w:t>
          </w:r>
          <w:r>
            <w:fldChar w:fldCharType="end"/>
          </w:r>
        </w:p>
      </w:tc>
      <w:tc>
        <w:tcPr>
          <w:tcW w:w="3162" w:type="dxa"/>
          <w:tcBorders>
            <w:top w:val="nil"/>
            <w:left w:val="nil"/>
            <w:bottom w:val="nil"/>
            <w:right w:val="nil"/>
          </w:tcBorders>
        </w:tcPr>
        <w:p w:rsidR="00FD5B48" w:rsidRDefault="00296123">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77125B">
            <w:rPr>
              <w:rStyle w:val="Seitenzahl"/>
              <w:noProof/>
            </w:rPr>
            <w:t>7</w:t>
          </w:r>
          <w:r>
            <w:rPr>
              <w:rStyle w:val="Seitenzahl"/>
            </w:rPr>
            <w:fldChar w:fldCharType="end"/>
          </w:r>
        </w:p>
      </w:tc>
    </w:tr>
  </w:tbl>
  <w:p w:rsidR="00FD5B48" w:rsidRDefault="00FD5B4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B48" w:rsidRDefault="00FD5B4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692A" w:rsidRDefault="00A9692A">
      <w:pPr>
        <w:spacing w:line="240" w:lineRule="auto"/>
      </w:pPr>
      <w:r>
        <w:separator/>
      </w:r>
    </w:p>
  </w:footnote>
  <w:footnote w:type="continuationSeparator" w:id="0">
    <w:p w:rsidR="00A9692A" w:rsidRDefault="00A969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B48" w:rsidRDefault="00FD5B48">
    <w:pPr>
      <w:rPr>
        <w:sz w:val="24"/>
      </w:rPr>
    </w:pPr>
  </w:p>
  <w:p w:rsidR="00FD5B48" w:rsidRDefault="00FD5B48">
    <w:pPr>
      <w:pBdr>
        <w:top w:val="single" w:sz="6" w:space="1" w:color="auto"/>
      </w:pBdr>
      <w:rPr>
        <w:sz w:val="24"/>
      </w:rPr>
    </w:pPr>
  </w:p>
  <w:p w:rsidR="00FD5B48" w:rsidRDefault="00296123">
    <w:pPr>
      <w:pBdr>
        <w:bottom w:val="single" w:sz="6" w:space="1" w:color="auto"/>
      </w:pBdr>
      <w:jc w:val="right"/>
      <w:rPr>
        <w:rFonts w:ascii="Arial" w:hAnsi="Arial"/>
        <w:b/>
        <w:sz w:val="36"/>
      </w:rPr>
    </w:pPr>
    <w:del w:id="3" w:author="Andre Schmitt" w:date="2016-10-21T12:41:00Z">
      <w:r w:rsidDel="004D082B">
        <w:rPr>
          <w:rFonts w:ascii="Arial" w:hAnsi="Arial"/>
          <w:b/>
          <w:sz w:val="36"/>
        </w:rPr>
        <w:fldChar w:fldCharType="begin"/>
      </w:r>
      <w:r w:rsidDel="004D082B">
        <w:rPr>
          <w:rFonts w:ascii="Arial" w:hAnsi="Arial"/>
          <w:b/>
          <w:sz w:val="36"/>
        </w:rPr>
        <w:delInstrText xml:space="preserve"> DOCPROPERTY "Company"  \* MERGEFORMAT </w:delInstrText>
      </w:r>
      <w:r w:rsidDel="004D082B">
        <w:rPr>
          <w:rFonts w:ascii="Arial" w:hAnsi="Arial"/>
          <w:b/>
          <w:sz w:val="36"/>
        </w:rPr>
        <w:fldChar w:fldCharType="separate"/>
      </w:r>
      <w:r w:rsidR="004D082B" w:rsidDel="004D082B">
        <w:rPr>
          <w:rFonts w:ascii="Arial" w:hAnsi="Arial"/>
          <w:b/>
          <w:sz w:val="36"/>
        </w:rPr>
        <w:delText>&lt;Company Name&gt;</w:delText>
      </w:r>
      <w:r w:rsidDel="004D082B">
        <w:rPr>
          <w:rFonts w:ascii="Arial" w:hAnsi="Arial"/>
          <w:b/>
          <w:sz w:val="36"/>
        </w:rPr>
        <w:fldChar w:fldCharType="end"/>
      </w:r>
    </w:del>
    <w:ins w:id="4" w:author="Andre Schmitt" w:date="2016-10-21T12:41:00Z">
      <w:r w:rsidR="004D082B">
        <w:rPr>
          <w:rFonts w:ascii="Arial" w:hAnsi="Arial"/>
          <w:b/>
          <w:sz w:val="36"/>
        </w:rPr>
        <w:t>42</w:t>
      </w:r>
    </w:ins>
  </w:p>
  <w:p w:rsidR="00FD5B48" w:rsidRDefault="00FD5B48">
    <w:pPr>
      <w:pBdr>
        <w:bottom w:val="single" w:sz="6" w:space="1" w:color="auto"/>
      </w:pBdr>
      <w:jc w:val="right"/>
      <w:rPr>
        <w:sz w:val="24"/>
      </w:rPr>
    </w:pPr>
  </w:p>
  <w:p w:rsidR="00FD5B48" w:rsidRDefault="00FD5B4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D5B48">
      <w:tc>
        <w:tcPr>
          <w:tcW w:w="6379" w:type="dxa"/>
        </w:tcPr>
        <w:p w:rsidR="00FD5B48" w:rsidRDefault="0077125B">
          <w:ins w:id="37" w:author="Andre Schmitt" w:date="2016-10-21T12:42:00Z">
            <w:r>
              <w:t>TextVenturer</w:t>
            </w:r>
          </w:ins>
          <w:del w:id="38" w:author="Andre Schmitt" w:date="2016-10-21T12:42:00Z">
            <w:r w:rsidR="00296123" w:rsidDel="0077125B">
              <w:fldChar w:fldCharType="begin"/>
            </w:r>
            <w:r w:rsidR="00296123" w:rsidDel="0077125B">
              <w:delInstrText xml:space="preserve"> SUBJECT  \* MERGEFORMAT </w:delInstrText>
            </w:r>
            <w:r w:rsidR="00296123" w:rsidDel="0077125B">
              <w:fldChar w:fldCharType="separate"/>
            </w:r>
            <w:r w:rsidR="00493D50" w:rsidDel="0077125B">
              <w:delText>&lt;Project Name&gt;</w:delText>
            </w:r>
            <w:r w:rsidR="00296123" w:rsidDel="0077125B">
              <w:fldChar w:fldCharType="end"/>
            </w:r>
          </w:del>
        </w:p>
      </w:tc>
      <w:tc>
        <w:tcPr>
          <w:tcW w:w="3179" w:type="dxa"/>
        </w:tcPr>
        <w:p w:rsidR="00FD5B48" w:rsidRDefault="00296123">
          <w:pPr>
            <w:tabs>
              <w:tab w:val="left" w:pos="1135"/>
            </w:tabs>
            <w:spacing w:before="40"/>
            <w:ind w:right="68"/>
          </w:pPr>
          <w:r>
            <w:t xml:space="preserve">  Version:           &lt;1.0&gt;</w:t>
          </w:r>
        </w:p>
      </w:tc>
    </w:tr>
    <w:tr w:rsidR="00FD5B48">
      <w:tc>
        <w:tcPr>
          <w:tcW w:w="6379" w:type="dxa"/>
        </w:tcPr>
        <w:p w:rsidR="00FD5B48" w:rsidRDefault="00296123">
          <w:fldSimple w:instr=" TITLE  \* MERGEFORMAT ">
            <w:r w:rsidR="00493D50">
              <w:t>Software Requirements Specification</w:t>
            </w:r>
          </w:fldSimple>
        </w:p>
      </w:tc>
      <w:tc>
        <w:tcPr>
          <w:tcW w:w="3179" w:type="dxa"/>
        </w:tcPr>
        <w:p w:rsidR="00FD5B48" w:rsidRDefault="00296123">
          <w:r>
            <w:t xml:space="preserve">  Date:  &lt;</w:t>
          </w:r>
          <w:proofErr w:type="spellStart"/>
          <w:r>
            <w:t>dd</w:t>
          </w:r>
          <w:proofErr w:type="spellEnd"/>
          <w:r>
            <w:t>/mmm/</w:t>
          </w:r>
          <w:proofErr w:type="spellStart"/>
          <w:r>
            <w:t>yy</w:t>
          </w:r>
          <w:proofErr w:type="spellEnd"/>
          <w:r>
            <w:t>&gt;</w:t>
          </w:r>
        </w:p>
      </w:tc>
    </w:tr>
    <w:tr w:rsidR="00FD5B48">
      <w:tc>
        <w:tcPr>
          <w:tcW w:w="9558" w:type="dxa"/>
          <w:gridSpan w:val="2"/>
        </w:tcPr>
        <w:p w:rsidR="00FD5B48" w:rsidRDefault="00296123">
          <w:r>
            <w:t>&lt;document identifier&gt;</w:t>
          </w:r>
        </w:p>
      </w:tc>
    </w:tr>
  </w:tbl>
  <w:p w:rsidR="00FD5B48" w:rsidRDefault="00FD5B4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B48" w:rsidRDefault="00FD5B4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re Schmitt">
    <w15:presenceInfo w15:providerId="Windows Live" w15:userId="ed32d22ddaff79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proofState w:spelling="clean" w:grammar="clean"/>
  <w:attachedTemplate r:id="rId1"/>
  <w:trackRevisions/>
  <w:documentProtection w:edit="trackedChanges" w:enforcement="1" w:cryptProviderType="rsaAES" w:cryptAlgorithmClass="hash" w:cryptAlgorithmType="typeAny" w:cryptAlgorithmSid="14" w:cryptSpinCount="100000" w:hash="ZQbdb5LpY1i3Qx/FA0QUujP9htoOjBQIieNk2EfembDG34YDH+7QPS4l1kLwWKu6ONV+KTX+r0On5Lv/baNRbA==" w:salt="C6h1+hknRwuun9B2d4HckA=="/>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D50"/>
    <w:rsid w:val="00296123"/>
    <w:rsid w:val="00493D50"/>
    <w:rsid w:val="004D082B"/>
    <w:rsid w:val="0077125B"/>
    <w:rsid w:val="00A9692A"/>
    <w:rsid w:val="00D805AB"/>
    <w:rsid w:val="00FD5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48139A"/>
  <w15:docId w15:val="{C2C9250F-F0F2-467D-8F39-3E4559C37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before="120" w:after="120"/>
      <w:ind w:left="763"/>
    </w:pPr>
    <w:rPr>
      <w:i/>
      <w:color w:val="0000FF"/>
    </w:rPr>
  </w:style>
  <w:style w:type="character" w:styleId="Hyperlink">
    <w:name w:val="Hyperlink"/>
    <w:basedOn w:val="Absatz-Standardschriftart"/>
    <w:semiHidden/>
    <w:rPr>
      <w:color w:val="0000FF"/>
      <w:u w:val="single"/>
    </w:rPr>
  </w:style>
  <w:style w:type="character" w:styleId="BesuchterLink">
    <w:name w:val="FollowedHyperlink"/>
    <w:basedOn w:val="Absatz-Standardschriftart"/>
    <w:semiHidden/>
    <w:rPr>
      <w:color w:val="800080"/>
      <w:u w:val="single"/>
    </w:rPr>
  </w:style>
  <w:style w:type="character" w:styleId="Fett">
    <w:name w:val="Strong"/>
    <w:basedOn w:val="Absatz-Standardschriftar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rup_srs-1.dot</Template>
  <TotalTime>0</TotalTime>
  <Pages>7</Pages>
  <Words>1752</Words>
  <Characters>11038</Characters>
  <Application>Microsoft Office Word</Application>
  <DocSecurity>0</DocSecurity>
  <Lines>91</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12765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Prof. Kay Margarethe Berkling, PhD</dc:creator>
  <cp:lastModifiedBy>Andre Schmitt</cp:lastModifiedBy>
  <cp:revision>4</cp:revision>
  <cp:lastPrinted>1899-12-31T23:00:00Z</cp:lastPrinted>
  <dcterms:created xsi:type="dcterms:W3CDTF">2013-07-15T18:06:00Z</dcterms:created>
  <dcterms:modified xsi:type="dcterms:W3CDTF">2016-10-21T10:43:00Z</dcterms:modified>
</cp:coreProperties>
</file>